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DOTS                                                   M. Boucadair, Ed.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Internet-Draft                                                    Orange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Intended status: Standards Track                           T. Reddy, Ed.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Expires: August 2, 2020                                           McAfee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E. Doron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                                   Radware Ltd.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M. Chen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CMCC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                               January 30, 2020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Distributed Denial-of-Service Open Threat Signaling (DOTS) Telemetry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draft-ietf-dots-telemetry-01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Abstract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This document aims to enrich DOTS signal channel protocol with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various telemetry attributes allowing optimal DDoS attack mitigation.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This document specifies the normal traffic baseline and attack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traffic telemetry attributes a DOTS client can convey to its DOTS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server in the mitigation request, the mitigation status telemetry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attributes a DOTS server can communicate to a DOTS client, and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mitigation efficacy telemetry attributes a DOTS client can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communicate to a DOTS server.  The telemetry attributes can assist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mitigator to choose the DDoS mitigation techniques and perform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optimal DDoS attack mitigation.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Status of This Memo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This Internet-Draft is submitted in full conformance with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provisions of BCP 78 and BCP 79.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Internet-Drafts are working documents of the Internet Engineering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Task Force (IETF).  Note that other groups may also distribute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working documents as Internet-Drafts.  The list of current Internet-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Drafts is at https://datatracker.ietf.org/drafts/current/.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Internet-Drafts are draft documents valid for a maximum of six months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and may be updated, replaced, or obsoleted by other documents at any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time.  It is inappropriate to use Internet-Drafts as reference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material or to cite them other than as "work in progress."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This Internet-Draft will expire on August 2, 2020.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Copyright Notice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Copyright (c) 2020 IETF Trust and the persons identified as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document authors.  All rights reserved.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This document is subject to BCP 78 and the IETF Trust's Legal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Provisions Relating to IETF Documents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(https://trustee.ietf.org/license-info) in effect on the date of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publication of this document.  Please review these documents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carefully, as they describe your rights and restrictions with respect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to this document.  Code Components extracted from this document must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include Simplified BSD License text as described in Section 4.e of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Trust Legal Provisions and are provided without warranty as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described in the Simplified BSD License.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Table of Contents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1.  Introduction  . . . . . . . . . . . . . . . . . . . . . . . .   3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2.  Terminology . . . . . . . . . . . . . . . . . . . . . . . . .   5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3.  DOTS Telemetry: Overview and Purpose  . . . . . . . . . . . .   6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4.  Generic Considerations  . . . . . . . . . . . . . . . . . . .   9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4.1.  DOTS Client Identification  . . . . . . . . . . . . . . .   9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4.2.  DOTS Gateways . . . . . . . . . . . . . . . . . . . . . .   9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 4.3.  Empty URI Paths . . . . . . . . . . . . . . . . . . . . .   9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4.4.  Controlling Configuration Data  . . . . . . . . . . . . .   9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4.5.  Block-wise Transfer . . . . . . . . . . . . . . . . . . .  10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4.6.  YANG Considerations . . . . . . . . . . . . . . . . . . .  10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4.7.  A Note About Examples . . . . . . . . . . . . . . . . . .  10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5.  Telemetry Operation Paths . . . . . . . . . . . . . . . . . .  10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6.  DOTS Telemetry Setup and Configuration  . . . . . . . . . . .  11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6.1.  Telemetry Configuration . . . . . . . . . . . . . . . . .  12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6.1.1.  Retrieve Current DOTS Telemetry Configuration . . . .  12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6.1.2.  Convey DOTS Telemetry Configuration . . . . . . . . .  13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6.1.3.  Retrieve Installed DOTS Telemetry Configuration . . .  17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6.1.4.  Delete DOTS Telemetry Configuration . . . . . . . . .  17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6.2.  Total Pipe Capacity . . . . . . . . . . . . . . . . . . .  18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6.2.1.  Convey DOTS Client Domain Pipe Capacity . . . . . . .  19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6.2.2.  Retrieve DOTS Client Domain Pipe Capacity . . . . . .  23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6.2.3.  Delete DOTS Client Domain Pipe Capacity . . . . . . .  23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6.3.  Telemetry Baseline  . . . . . . . . . . . . . . . . . . .  24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6.3.1.  Convey DOTS Client Domain Baseline Information  . . .  27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6.3.2.  Retrieve Normal Traffic Baseline  . . . . . . . . . .  28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6.3.3.  Retrieve Normal Traffic Baseline  . . . . . . . . . .  28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6.4.  Reset Installed Telemetry Setup and Configuration . . . .  28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6.5.  Conflict with Other DOTS Clients of the Same Domain . . .  29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7.  DOTS Telemetry from Clients to Servers  . . . . . . . . . . .  29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7.1.  Pre-mitigation DOTS Telemetry Attributes  . . . . . . . .  32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7.1.1.  Total Attack Traffic  . . . . . . . . . . . . . . . .  32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7.1.2.  Total Traffic . . . . . . . . . . . . . . . . . . . .  32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7.1.3.  Total Attack Connections  . . . . . . . . . . . . . .  33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7.1.4.  Attack Details  . . . . . . . . . . . . . . . . . . .  33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7.2.  DOTS Client to Server Mitigation Efficacy DOTS Telemetry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Attributes  . . . . . . . . . . . . . . . . . . . . . . .  35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7.2.1.  Total Attack Traffic  . . . . . . . . . . . . . . . .  35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7.2.2.  Attack Details  . . . . . . . . . . . . . . . . . . .  35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7.3.  Sample Examples . . . . . . . . . . . . . . . . . . . . .  35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7.3.1.  Single Pre-Mitigation . . . . . . . . . . . . . . . .  35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7.3.2.  Multiple Pre-Mitigations  . . . . . . . . . . . . . .  35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7.3.3.  Top-Talker of Targets . . . . . . . . . . . . . . . .  35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7.3.4.  Top-Talker of Each Target . . . . . . . . . . . . . .  36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8.  DOTS Telemetry from Servers to Clients  . . . . . . . . . . .  36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8.1.  DOTS Server to Client Mitigation Status DOTS Telemetry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Attributes  . . . . . . . . . . . . . . . . . . . . . . .  36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8.1.1.  Mitigation Status . . . . . . . . . . . . . . . . . .  38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8.2.  DOTS Detector to Clients Detection Telemetry  . . . . . .  38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9.  YANG Module . . . . . . . . . . . . . . . . . . . . . . . . .  38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10. YANG/JSON Mapping Parameters to CBOR  . . . . . . . . . . . .  58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11. IANA Considerations . . . . . . . . . . . . . . . . . . . . .  60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11.1.  DOTS Signal Channel CBOR Key Values  . . . . . . . . . .  60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11.2.  DOTS Signal Channel Conflict Cause Codes . . . . . . . .  61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11.3.  DOTS Signal Telemetry YANG Module  . . . . . . . . . . .  62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12. Security Considerations . . . . . . . . . . . . . . . . . . .  62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13. Contributors  . . . . . . . . . . . . . . . . . . . . . . . .  62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14. Acknowledgements  . . . . . . . . . . . . . . . . . . . . . .  62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15. References  . . . . . . . . . . . . . . . . . . . . . . . . .  63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15.1.  Normative References . . . . . . . . . . . . . . . . . .  63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15.2.  Informative References . . . . . . . . . . . . . . . . .  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Authors' Addresses  . . . . . . . . . . . . . . . . . . . . . . .  65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1.  Introduction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Distributed Denial of Service (DDoS) attacks have become more vicious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and sophisticated in almost all aspects of their maneuvers and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malevolent intentions.  IT organizations and service providers are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facing DDoS attacks that fall into two broad categories: Network/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Transport layer attacks and Application layer attacks: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  Network/Transport layer attacks target the victim's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infrastructure.  These attacks are not necessarily aimed at taking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down the actual delivered services, but rather to eliminate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  various network elements (routers, switches, firewalls, transit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links, and so on) from serving legitimate user traffic.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The main method of such attacks is to send a large volume or high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PPS of traffic toward the victim's infrastructure.  Typically,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attack volumes may vary from a few 100 Mbps/PPS to 100s of Gbps or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even Tbps.  Attacks are commonly carried out leveraging botnets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and attack reflectors for amplification attacks such as NTP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(Network Time Protocol), DNS (Domain Name System), SNMP (Simple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Network Management Protocol), or SSDP (Simple Service Discovery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Protoco).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  Application layer attacks target various applications.  Typical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examples include attacks against HTTP/HTTPS, DNS, SIP (Session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Initiation Protocol), or SMTP (Simple Mail Transfer Protocol).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However, all valid applications with their port numbers open at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network edges can be attractive attack targets.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Application layer attacks are considered more complex and hard to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categorize, therefore harder to detect and mitigate efficiently.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To compound the problem, attackers also leverage multi-vectored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attacks.  These attacks are assembled from dynamic attack vectors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(Network/Application) and tactics.  As such, multiple attack vectors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formed by multiple attack types and volumes are launched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simultaneously towards a victim.  Multi-vector attacks are harder to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detect and defend.  Multiple and simultaneous mitigation techniques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are needed to defeat such attack campaigns.  It is also common for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attackers to change attack vectors right after a successful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mitigation, burdening their opponents with changing their defense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methods.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ultimate conclusion derived from these real scenarios is that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modern attacks detection and mitigation are most certainly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complicated and highly convoluted tasks.  They demand a comprehensive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knowledge of the attack attributes, the targeted normal behavior/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traffic patterns, as well as the attacker's on-going and past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actions.  Even more challenging, retrieving all the analytics needed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for detecting these attacks is not simple to obtain with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industry's current capabilities.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DOTS signal channel protocol [I-D.ietf-dots-signal-channel] is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used to carry information about a network resource or a network (or a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part thereof) that is under a DDoS attack.  Such information is sent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by a DOTS client to one or multiple DOTS servers so that appropriate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mitigation actions are undertaken on traffic deemed suspicious.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Various use cases are discussed in [I-D.ietf-dots-use-cases].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Typically, DOTS clients can be integrated within a DDoS attack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detector, or network and security elements that have been actively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engaged with ongoing attacks.  The DOTS client mitigation environment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determines that it is no longer possible or practical for it to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handle these attacks.  This can be due to lack of resources or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security capabilities, as derived from the complexities and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intensity of these attacks.  In this circumstance, the DOTS client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has invaluable knowledge about the actual attacks that need to be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handled by the DOTS server.  By enabling the DOTS client to share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this comprehensive knowledge of an ongoing attack under specific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circumstances, the DOTS server can drastically increase its abilities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to accomplish successful mitigation.  While the attack is being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handled by the DOTS server associated mitigation resources, the DOTS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server has the knowledge about the ongoing attack mitigation. 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DOTS server can share this information with the DOTS client so that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client can better assess and evaluate the actual mitigation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realized.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In some deployments, DOTS clients can send mitigation hints derived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from attack details to DOTS servers, with the full understanding that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DOTS server may ignore mitigation hints, as described 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[RFC8612] (Gen-004).  Mitigation hints will be transmitted across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DOTS signal channel, as the data channel may not be functional during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an attack.  How a DOTS server is handling normal and attack traffic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attributes, and mitigation hints is implementation-specific.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Both DOTS client and server can benefit this information by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presenting various information in relevant management, reporting, and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portal systems.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This document defines DOTS telemetry attributes the DOTS client can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convey to the DOTS server, and vice versa.  The DOTS telemetry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attributes are not mandatory fields.  Nevertheless, when DOTS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telemetry attributes are available to a DOTS agent, and absent any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policy, it can signal the attributes in order to optimize the overall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mitigation service provisioned using DOTS.  Some of the DOTS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telemetry data is not shared during an attack time.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2.  Terminology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key words "MUST", "MUST NOT", "REQUIRED", "SHALL", "SHALL NOT",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"SHOULD", "SHOULD NOT", "RECOMMENDED", "NOT RECOMMENDED", "MAY", and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"OPTIONAL" in this document are to be interpreted as described in BCP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14 [RFC2119][RFC8174] when, and only when, they appear in all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capitals, as shown here.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reader should be familiar with the terms defined in [RFC8612].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"DOTS Telemetry" is defined as the collection of attributes that are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used to characterize normal traffic baseline, attacks and their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mitigation measures, and any related information that may help 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enforcing countermeasures.  The DOTS Telemetry is an optional set of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attributes that can be signaled in the DOTS signal channel protocol.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meaning of the symbols in YANG tree diagrams is defined 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[RFC8340].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3.  DOTS Telemetry: Overview and Purpose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When signaling a mitigation request, it is most certainly beneficial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for the DOTS client to signal to the DOTS server any knowledge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regarding ongoing attacks.  This can happen in cases where DOTS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clients are asking the DOTS server for support in defending against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attacks that they have already detected and/or mitigated.  These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actions taken by DOTS clients are referred to as "signaling the DOTS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Telemetry".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If attacks are already detected and categorized by the DOTS client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domain, the DOTS server, and its associated mitigation services, can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proactively benefit this information and optimize the overall service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delivered.  It is important to note that DOTS client and server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detection and mitigation approaches can be different, and can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potentially outcome different results and attack classifications.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DDoS mitigation service treats the ongoing attack details from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client as hints and cannot completely rely or trust the attack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details conveyed by the DOTS client.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 basic requirement of security operation teams is to be aware and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get visibility into the attacks they need to handle.  The DOTS server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security operation teams benefit from the DOTS telemetry, especially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from the reports of ongoing attacks.  Even if some mitigation can be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automated, operational teams can use the DOTS telemetry to be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prepared for attack mitigation and to assign the correct resources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(operation staff, networking and mitigation) for the specific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service.  Similarly, security operation personnel at the DOTS client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side ask for feedback about their requests for protection.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Therefore, it is valuable for the DOTS server to share DOTS telemetry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with the DOTS client.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Thus mutual sharing of information is crucial for "closing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mitigation loop" between the DOTS client and server.  For the server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side team, it is important to realize that the same attacks that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DOTS server's mitigation resources are seeing are those that the DOTS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client is asking to mitigate.  For the DOTS client side team, it is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important to realize that the DOTS clients receive the required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service.  For example: understanding that "I asked for mitigation of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two attacks and my DOTS server detects and mitigates only one...".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Cases of inconsistency in attack classification between DOTS client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and server can be high-lighted, and maybe handled, using the DOTS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telemetry attributes.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In addition, management and orchestration systems, at both DOTS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client and server sides, can potentially use DOTS telemetry as a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feedback to automate various control and management activities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derived from ongoing information signaled.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If the DOTS server's mitigation resources have the capabilities to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facilitate the DOTS telemetry, the DOTS server adopts its protection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strategy and activates the required countermeasures immediately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(automation enabled).  The overall results of this adoption are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optimized attack mitigation decisions and actions.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DOTS telemetry can also be used to tune the DDoS mitigators with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correct state of the attack.  During the last few years, DDoS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attack detection technologies have evolved from threshold-based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detection (that is, cases when all or specific parts of traffic cross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 pre-defined threshold for a certain period of time is considered as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an attack) to an "anomaly detection" approach.  In anomaly detection,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main idea is to maintain rigorous learning of "normal" behavior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and where an "anomaly" (or an attack) is identified and categorized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based on the knowledge about the normal behavior and a deviation from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this normal behavior.  Machine learning approaches are used such that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actual "traffic thresholds" are "automatically calculated" by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learning the protected entity normal traffic behavior during peace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time.  The normal traffic characterization learned is referred to as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"normal traffic baseline".  An attack is detected when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victim's actual traffic is deviating from this normal baseline.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In addition, subsequent activities toward mitigating an attack are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much more challenging.  The ability to distinguish legitimate traffic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from attacker traffic on a per packet basis is complex.  This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complexity originates from the fact that the packet itself may look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"legitimate" and no attack signature can be identified.  The anomaly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can be identified only after detailed statistical analysis.  DDoS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attack mitigators use the normal baseline during the mitigation of an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attack to identify and categorize the expected appearance of a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specific traffic pattern.  Particularly the mitigators use the normal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baseline to recognize the "level of normality" needs to be achieved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during the various mitigation process.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Normal baseline calculation is performed based on continuous learning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of the normal behavior of the protected entities.  The minimum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learning period varies from hours to days and even weeks, depending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on the protected application behavior.  The baseline cannot be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learned during active attacks because attack conditions do not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characterize the protected entities' normal behavior.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If the DOTS client has calculated the normal baseline of its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protected entities, signaling this attribute to the DOTS server along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with the attack traffic levels is significantly valuable.  The DOTS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server benefits from this telemetry by tuning its mitigation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resources with the DOTS client's normal baseline.  The DOTS server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mitigators use the baseline to familiarize themselves with the attack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victim's normal behavior and target the baseline as the level of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normality they need to achieve.  Consequently, the overall mitigation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performances obtained are dramatically improved in terms of time to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mitigate, accuracy, false-negative, false-positive, and other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measures.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Mitigation of attacks without having certain knowledge of normal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traffic can be inaccurate at best.  This is especially true for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recursive signaling (see Section 3.2.3 in [I-D.ietf-dots-use-cases]).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In addition, the highly diverse types of use-cases where DOTS clients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are integrated also emphasize the need for knowledge of client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behavior.  Consequently, common global thresholds for attack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detection practically cannot be realized.  Each DOTS client can have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its own levels of traffic and normal behavior.  Without facilitating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normal baseline signaling, it may be very difficult for DOTS servers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in some cases to detect and mitigate the attacks accurately: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It is important to emphasize that it is practically impossible for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the server's mitigators to calculate the normal baseline</w:t>
      </w:r>
      <w:del w:id="0" w:author="Jon Shallow" w:date="2020-01-31T14:25:00Z">
        <w:r w:rsidRPr="009223BB" w:rsidDel="00927C75">
          <w:rPr>
            <w:rFonts w:ascii="Courier New" w:hAnsi="Courier New" w:cs="Courier New"/>
            <w:sz w:val="16"/>
            <w:szCs w:val="16"/>
          </w:rPr>
          <w:delText>,</w:delText>
        </w:r>
      </w:del>
      <w:r w:rsidRPr="009223BB">
        <w:rPr>
          <w:rFonts w:ascii="Courier New" w:hAnsi="Courier New" w:cs="Courier New"/>
          <w:sz w:val="16"/>
          <w:szCs w:val="16"/>
        </w:rPr>
        <w:t xml:space="preserve"> in cases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</w:t>
      </w:r>
      <w:ins w:id="1" w:author="Jon Shallow" w:date="2020-01-31T14:25:00Z">
        <w:r w:rsidR="00927C75">
          <w:rPr>
            <w:rFonts w:ascii="Courier New" w:hAnsi="Courier New" w:cs="Courier New"/>
            <w:sz w:val="16"/>
            <w:szCs w:val="16"/>
          </w:rPr>
          <w:t xml:space="preserve">where </w:t>
        </w:r>
      </w:ins>
      <w:r w:rsidRPr="009223BB">
        <w:rPr>
          <w:rFonts w:ascii="Courier New" w:hAnsi="Courier New" w:cs="Courier New"/>
          <w:sz w:val="16"/>
          <w:szCs w:val="16"/>
        </w:rPr>
        <w:t>they do not have any knowledge of the traffic beforehand.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In addition, baseline learning requires a period of time that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cannot be afforded during active attack.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Of course, this information can provided using out-of-band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mechanisms or manual configuration at the risk to maintain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inaccurate information as the network evolves and "normal"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patterns change.  The use of a dynamic and collaborative means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between the DOTS client and server to identify and share key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parameters for the sake of efficient DDoS protect</w:t>
      </w:r>
      <w:ins w:id="2" w:author="Jon Shallow" w:date="2020-01-31T14:26:00Z">
        <w:r w:rsidR="00927C75">
          <w:rPr>
            <w:rFonts w:ascii="Courier New" w:hAnsi="Courier New" w:cs="Courier New"/>
            <w:sz w:val="16"/>
            <w:szCs w:val="16"/>
          </w:rPr>
          <w:t>ion</w:t>
        </w:r>
      </w:ins>
      <w:r w:rsidRPr="009223BB">
        <w:rPr>
          <w:rFonts w:ascii="Courier New" w:hAnsi="Courier New" w:cs="Courier New"/>
          <w:sz w:val="16"/>
          <w:szCs w:val="16"/>
        </w:rPr>
        <w:t xml:space="preserve"> is valuable.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During a high volume attack, DOTS client pipes can be totally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saturated.  The DOTS client asks the DOTS server to handle the attack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upstream so that DOTS client pipes return to a reasonable load level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(normal pattern, ideally).  At this point, it is essential to ensure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that the mitigator does not overwhelm the DOTS client pipes by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sending back "clean traffic", or what it believes is "clean".  This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can happen when the mitigator has not managed to detect and mitigate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all the attacks launched towards the client.  In this case, it can be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valuable to clients to signal to server the "Total pipe capacity",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which is the level of traffic the DOTS client domain can absorb from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upstream network.  Dynamic updating of the condition of pipes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between DOTS agents while they are under a DDoS attack is essential.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For example, </w:t>
      </w:r>
      <w:del w:id="3" w:author="Jon Shallow" w:date="2020-01-31T14:26:00Z">
        <w:r w:rsidRPr="009223BB" w:rsidDel="00927C75">
          <w:rPr>
            <w:rFonts w:ascii="Courier New" w:hAnsi="Courier New" w:cs="Courier New"/>
            <w:sz w:val="16"/>
            <w:szCs w:val="16"/>
          </w:rPr>
          <w:delText>for cases of</w:delText>
        </w:r>
      </w:del>
      <w:ins w:id="4" w:author="Jon Shallow" w:date="2020-01-31T14:26:00Z">
        <w:r w:rsidR="00927C75">
          <w:rPr>
            <w:rFonts w:ascii="Courier New" w:hAnsi="Courier New" w:cs="Courier New"/>
            <w:sz w:val="16"/>
            <w:szCs w:val="16"/>
          </w:rPr>
          <w:t>where</w:t>
        </w:r>
      </w:ins>
      <w:r w:rsidRPr="009223BB">
        <w:rPr>
          <w:rFonts w:ascii="Courier New" w:hAnsi="Courier New" w:cs="Courier New"/>
          <w:sz w:val="16"/>
          <w:szCs w:val="16"/>
        </w:rPr>
        <w:t xml:space="preserve"> multiple DOTS clients share the same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physical connectivity pipes.  It is important to note, that the term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"pipe" noted here does not necessary represent physical pipe, but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rather represents the </w:t>
      </w:r>
      <w:del w:id="5" w:author="Jon Shallow" w:date="2020-01-31T14:27:00Z">
        <w:r w:rsidRPr="009223BB" w:rsidDel="00927C75">
          <w:rPr>
            <w:rFonts w:ascii="Courier New" w:hAnsi="Courier New" w:cs="Courier New"/>
            <w:sz w:val="16"/>
            <w:szCs w:val="16"/>
          </w:rPr>
          <w:delText xml:space="preserve">current </w:delText>
        </w:r>
      </w:del>
      <w:ins w:id="6" w:author="Jon Shallow" w:date="2020-01-31T14:27:00Z">
        <w:r w:rsidR="00927C75">
          <w:rPr>
            <w:rFonts w:ascii="Courier New" w:hAnsi="Courier New" w:cs="Courier New"/>
            <w:sz w:val="16"/>
            <w:szCs w:val="16"/>
          </w:rPr>
          <w:t>maximum</w:t>
        </w:r>
        <w:r w:rsidR="00927C75" w:rsidRPr="009223BB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9223BB">
        <w:rPr>
          <w:rFonts w:ascii="Courier New" w:hAnsi="Courier New" w:cs="Courier New"/>
          <w:sz w:val="16"/>
          <w:szCs w:val="16"/>
        </w:rPr>
        <w:t xml:space="preserve">level of traffic </w:t>
      </w:r>
      <w:ins w:id="7" w:author="Jon Shallow" w:date="2020-01-31T14:27:00Z">
        <w:r w:rsidR="00927C75">
          <w:rPr>
            <w:rFonts w:ascii="Courier New" w:hAnsi="Courier New" w:cs="Courier New"/>
            <w:sz w:val="16"/>
            <w:szCs w:val="16"/>
          </w:rPr>
          <w:t xml:space="preserve">that the </w:t>
        </w:r>
      </w:ins>
      <w:r w:rsidRPr="009223BB">
        <w:rPr>
          <w:rFonts w:ascii="Courier New" w:hAnsi="Courier New" w:cs="Courier New"/>
          <w:sz w:val="16"/>
          <w:szCs w:val="16"/>
        </w:rPr>
        <w:t xml:space="preserve">client can </w:t>
      </w:r>
      <w:del w:id="8" w:author="Jon Shallow" w:date="2020-01-31T14:27:00Z">
        <w:r w:rsidRPr="009223BB" w:rsidDel="00927C75">
          <w:rPr>
            <w:rFonts w:ascii="Courier New" w:hAnsi="Courier New" w:cs="Courier New"/>
            <w:sz w:val="16"/>
            <w:szCs w:val="16"/>
          </w:rPr>
          <w:delText>observe</w:delText>
        </w:r>
      </w:del>
      <w:ins w:id="9" w:author="Jon Shallow" w:date="2020-01-31T14:27:00Z">
        <w:r w:rsidR="00927C75">
          <w:rPr>
            <w:rFonts w:ascii="Courier New" w:hAnsi="Courier New" w:cs="Courier New"/>
            <w:sz w:val="16"/>
            <w:szCs w:val="16"/>
          </w:rPr>
          <w:t>see</w:t>
        </w:r>
      </w:ins>
      <w:ins w:id="10" w:author="Jon Shallow" w:date="2020-01-31T14:28:00Z">
        <w:r w:rsidR="00927C75">
          <w:rPr>
            <w:rFonts w:ascii="Courier New" w:hAnsi="Courier New" w:cs="Courier New"/>
            <w:sz w:val="16"/>
            <w:szCs w:val="16"/>
          </w:rPr>
          <w:t>.</w:t>
        </w:r>
      </w:ins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</w:t>
      </w:r>
      <w:del w:id="11" w:author="Jon Shallow" w:date="2020-01-31T14:28:00Z">
        <w:r w:rsidRPr="009223BB" w:rsidDel="00927C75">
          <w:rPr>
            <w:rFonts w:ascii="Courier New" w:hAnsi="Courier New" w:cs="Courier New"/>
            <w:sz w:val="16"/>
            <w:szCs w:val="16"/>
          </w:rPr>
          <w:delText xml:space="preserve">from server.  </w:delText>
        </w:r>
      </w:del>
      <w:r w:rsidRPr="009223BB">
        <w:rPr>
          <w:rFonts w:ascii="Courier New" w:hAnsi="Courier New" w:cs="Courier New"/>
          <w:sz w:val="16"/>
          <w:szCs w:val="16"/>
        </w:rPr>
        <w:t xml:space="preserve">The </w:t>
      </w:r>
      <w:ins w:id="12" w:author="Jon Shallow" w:date="2020-01-31T14:28:00Z">
        <w:r w:rsidR="00927C75">
          <w:rPr>
            <w:rFonts w:ascii="Courier New" w:hAnsi="Courier New" w:cs="Courier New"/>
            <w:sz w:val="16"/>
            <w:szCs w:val="16"/>
          </w:rPr>
          <w:t xml:space="preserve">DOTS </w:t>
        </w:r>
      </w:ins>
      <w:r w:rsidRPr="009223BB">
        <w:rPr>
          <w:rFonts w:ascii="Courier New" w:hAnsi="Courier New" w:cs="Courier New"/>
          <w:sz w:val="16"/>
          <w:szCs w:val="16"/>
        </w:rPr>
        <w:t>server should activate other mechanisms to ensure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it does not </w:t>
      </w:r>
      <w:del w:id="13" w:author="Jon Shallow" w:date="2020-01-31T14:28:00Z">
        <w:r w:rsidRPr="009223BB" w:rsidDel="00927C75">
          <w:rPr>
            <w:rFonts w:ascii="Courier New" w:hAnsi="Courier New" w:cs="Courier New"/>
            <w:sz w:val="16"/>
            <w:szCs w:val="16"/>
          </w:rPr>
          <w:delText xml:space="preserve">saturate </w:delText>
        </w:r>
      </w:del>
      <w:ins w:id="14" w:author="Jon Shallow" w:date="2020-01-31T14:28:00Z">
        <w:r w:rsidR="00927C75">
          <w:rPr>
            <w:rFonts w:ascii="Courier New" w:hAnsi="Courier New" w:cs="Courier New"/>
            <w:sz w:val="16"/>
            <w:szCs w:val="16"/>
          </w:rPr>
          <w:t>allow</w:t>
        </w:r>
        <w:r w:rsidR="00927C75" w:rsidRPr="009223BB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9223BB">
        <w:rPr>
          <w:rFonts w:ascii="Courier New" w:hAnsi="Courier New" w:cs="Courier New"/>
          <w:sz w:val="16"/>
          <w:szCs w:val="16"/>
        </w:rPr>
        <w:t xml:space="preserve">the client's pipes </w:t>
      </w:r>
      <w:ins w:id="15" w:author="Jon Shallow" w:date="2020-01-31T14:29:00Z">
        <w:r w:rsidR="00927C75">
          <w:rPr>
            <w:rFonts w:ascii="Courier New" w:hAnsi="Courier New" w:cs="Courier New"/>
            <w:sz w:val="16"/>
            <w:szCs w:val="16"/>
          </w:rPr>
          <w:t xml:space="preserve">to be saturated </w:t>
        </w:r>
      </w:ins>
      <w:r w:rsidRPr="009223BB">
        <w:rPr>
          <w:rFonts w:ascii="Courier New" w:hAnsi="Courier New" w:cs="Courier New"/>
          <w:sz w:val="16"/>
          <w:szCs w:val="16"/>
        </w:rPr>
        <w:t>unintentionally.  The rate-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limit action defined in [I-D.ietf-dots-data-channel] is a reasonable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candidate to achieve this objective; the client can ask for the type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of traffic (such as ICMP, UDP, TCP port number 80) it prefers to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limit.  The rate-limit action can be controlled via the signal-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channel [I-D.ietf-dots-signal-filter-control] even when the pipe is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overwhelmed.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To summarize: timely and effective signaling of up-to-date DOTS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telemetry to all elements involved in the mitigation process is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essential and absolutely improves the overall service effectiveness.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Bi-directional feedback between DOTS agents is required for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increased awareness of each party, supporting superior and highly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efficient attack mitigation service.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4.  Generic Considerations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4.1.  DOTS Client Identification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Following the rules in [I-D.ietf-dots-signal-channel], a unique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identifier is generated by a DOTS client to prevent request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collisions.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4.2.  DOTS Gateways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DOTS gateways may be located between DOTS clients and servers. 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considerations elaborated in [I-D.ietf-dots-signal-channel] must be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followed.  In particular, 'cdid' attribute is used to unambiguously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6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</w:t>
      </w:r>
      <w:r w:rsidRPr="008606BB">
        <w:rPr>
          <w:rFonts w:ascii="Courier New" w:hAnsi="Courier New" w:cs="Courier New"/>
          <w:sz w:val="16"/>
          <w:szCs w:val="16"/>
          <w:lang w:val="fr-FR"/>
          <w:rPrChange w:id="17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  <w:t>identify a DOTS client domain.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8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4.3.  Empty URI Paths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Uri-Path parameters with empty values MUST NOT be present in DOTS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telemetry requests.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4.4.  Controlling Configuration Data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DOTS server follows the same considerations discussed 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Section of 4.5.3 of [I-D.ietf-dots-signal-channel] for managing DOTS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telemetry configuration freshness and notification.  Likewise, a DOTS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client may control the selection of configuration and non-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configuration data nodes when sending a GET request by means of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'c' Uri-Query option and following the procedure specified 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Section of 4.4.2 of [I-D.ietf-dots-signal-channel].  These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considerations are not re-iterated in the following sections.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4.5.  Block-wise Transfer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DOTS clients can use Block-wise transfer [RFC7959] with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recommendation detailed in Section 4.4.2 of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[I-D.ietf-dots-signal-channel] to control the size of a response when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data to be returned does not fit within a single datagram.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DOTS clients can also use Block1 Option in a PUT request (see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Section 2.5 of [RFC7959])</w:t>
      </w:r>
      <w:ins w:id="19" w:author="Jon Shallow" w:date="2020-01-31T14:30:00Z">
        <w:r w:rsidR="00C93476" w:rsidRPr="008606BB">
          <w:t xml:space="preserve"> to initiate large transfers, but these Block1 transfers will fail if the inbound “pipe” is running full, so consideration needs to be made to try to fit this PUT into a single transfer, or to separate out the PUT into several discrete PUTs where each of them fits into a single packet.</w:t>
        </w:r>
      </w:ins>
      <w:del w:id="20" w:author="Jon Shallow" w:date="2020-01-31T14:30:00Z">
        <w:r w:rsidRPr="009223BB" w:rsidDel="00927C75">
          <w:rPr>
            <w:rFonts w:ascii="Courier New" w:hAnsi="Courier New" w:cs="Courier New"/>
            <w:sz w:val="16"/>
            <w:szCs w:val="16"/>
          </w:rPr>
          <w:delText>.</w:delText>
        </w:r>
      </w:del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  NOTE: Add more details.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4.6.  YANG Considerations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Messages exchanged between DOTS agents are serialized using Concise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Binary Object Representation (CBOR).  CBOR-encoded payloads are used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to carry signal channel-specific payload messages which convey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request parameters and response information such as errors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[I-D.ietf-dots-signal-channel].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This document specifies a YANG module for representing DOTS telemetry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message types (Section 9).  All parameters in the payload of the DOTS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signal channel are mapped to CBOR types as specified in Section 10.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4.7.  A Note About Examples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Examples are provided for illustration purposes.  The document does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not aim to provide a comprehensive list of message examples.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authoritative reference for validating telemetry messages is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YANG module (Section 9) and the mapping table established 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Section 10.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5.  Telemetry Operation Paths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As discussed in [I-D.ietf-dots-signal-channel], each DOTS operation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is indicated by a path-suffix that indicates the intended operation.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operation path is appended to the path-prefix to form the URI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used with a CoAP request to perform the desired DOTS operation. 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following telemetry path-suffixes are defined (Table 1):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+-----------------+----------------+-------------+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| Operation       | Operation Path | Details  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+-----------------+----------------+-------------+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| Telemetry Setup | /tm-setup      | Section 6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| Telemetry       | /tm            | Section 7.1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+-----------------+----------------+-------------+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Table 1: DOTS Telemetry Operations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Consequently, the "ietf-dots-telemetry" YANG module defined in this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document augments the "ietf-dots-signal" with two new message types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called "telemetry-setup" and "telemetry".  The tree structure of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"telemetry-setup" message type is shown below (more details are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provided in the following sections about the exact structure of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"telemetry-setup" and "telemetry" message types).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augment /ietf-signal:dots-signal/ietf-signal:message-type: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+--:(telemetry-setup) {dots-telemetry}?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...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+--rw (setup-type)?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+--:(telemetry-config)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...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+--:(pipe)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...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+--:(baseline)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...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+--:(telemetry) {dots-telemetry}?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...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Figure 1: New DOTS Message Types (YANG Tree Structure)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6.  </w:t>
      </w:r>
      <w:commentRangeStart w:id="21"/>
      <w:r w:rsidRPr="009223BB">
        <w:rPr>
          <w:rFonts w:ascii="Courier New" w:hAnsi="Courier New" w:cs="Courier New"/>
          <w:sz w:val="16"/>
          <w:szCs w:val="16"/>
        </w:rPr>
        <w:t>DOTS Telemetry Setup</w:t>
      </w:r>
      <w:commentRangeEnd w:id="21"/>
      <w:r w:rsidR="00927C75">
        <w:rPr>
          <w:rStyle w:val="Marquedecommentaire"/>
        </w:rPr>
        <w:commentReference w:id="21"/>
      </w:r>
      <w:r w:rsidRPr="009223BB">
        <w:rPr>
          <w:rFonts w:ascii="Courier New" w:hAnsi="Courier New" w:cs="Courier New"/>
          <w:sz w:val="16"/>
          <w:szCs w:val="16"/>
        </w:rPr>
        <w:t xml:space="preserve"> </w:t>
      </w:r>
      <w:del w:id="22" w:author="Jon Shallow" w:date="2020-02-01T13:24:00Z">
        <w:r w:rsidRPr="009223BB" w:rsidDel="00302057">
          <w:rPr>
            <w:rFonts w:ascii="Courier New" w:hAnsi="Courier New" w:cs="Courier New"/>
            <w:sz w:val="16"/>
            <w:szCs w:val="16"/>
          </w:rPr>
          <w:delText xml:space="preserve">and </w:delText>
        </w:r>
      </w:del>
      <w:r w:rsidRPr="009223BB">
        <w:rPr>
          <w:rFonts w:ascii="Courier New" w:hAnsi="Courier New" w:cs="Courier New"/>
          <w:sz w:val="16"/>
          <w:szCs w:val="16"/>
        </w:rPr>
        <w:t>Configuration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In reference to Figure 1, a DOTS telemetry setup message MUST include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only telemetry-related configuration parameters (Section 6.1) or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information about DOTS client domain pipe capacity (Section 6.2) or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telemetry traffic baseline (Section 6.3).  As such, requests that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include a mix of telemetry configuration, pipe capacity, or traffic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baseline MUST be rejected by DOTS servers with a 4.00 (Bad Request).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CB46C9" w:rsidRDefault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 DOTS client can reset all installed DOTS telemetry setup </w:t>
      </w:r>
      <w:del w:id="23" w:author="Jon Shallow" w:date="2020-02-01T13:24:00Z">
        <w:r w:rsidRPr="009223BB" w:rsidDel="00302057">
          <w:rPr>
            <w:rFonts w:ascii="Courier New" w:hAnsi="Courier New" w:cs="Courier New"/>
            <w:sz w:val="16"/>
            <w:szCs w:val="16"/>
          </w:rPr>
          <w:delText>and</w:delText>
        </w:r>
      </w:del>
    </w:p>
    <w:p w:rsidR="009223BB" w:rsidRPr="009223BB" w:rsidRDefault="009223BB" w:rsidP="00927C75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configuration data following the considerations detailed 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Section 6.4.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 DOTS server may detect conflicts when processing requests related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to DOTS client domain pipe capacity or telemetry traffic baseline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with requests from other DOTS clients of the same DOTS client domain.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More details are included in Section 6.5.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DOTS telemetry setup </w:t>
      </w:r>
      <w:del w:id="24" w:author="Jon Shallow" w:date="2020-02-01T13:25:00Z">
        <w:r w:rsidRPr="009223BB" w:rsidDel="00302057">
          <w:rPr>
            <w:rFonts w:ascii="Courier New" w:hAnsi="Courier New" w:cs="Courier New"/>
            <w:sz w:val="16"/>
            <w:szCs w:val="16"/>
          </w:rPr>
          <w:delText xml:space="preserve">and </w:delText>
        </w:r>
      </w:del>
      <w:r w:rsidRPr="009223BB">
        <w:rPr>
          <w:rFonts w:ascii="Courier New" w:hAnsi="Courier New" w:cs="Courier New"/>
          <w:sz w:val="16"/>
          <w:szCs w:val="16"/>
        </w:rPr>
        <w:t>configuration request and response messages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are marked as Confirmable messages.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6.1.  Telemetry Configuration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 DOTS client can negotiate with its server(s) a set of telemetry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configuration parameters to be used for telemetry.  Such parameters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include: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  Percentile-related measurement parameters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o  Measurement units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  Acceptable percentile values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  Server-initiated pre-mitigation telemetry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Section 11.3 of [RFC2330] includes more details about computing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percentiles.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6.1.1.  Retrieve Current DOTS Telemetry Configuration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 GET request is used to obtain acceptable and current telemetry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configuration parameters on the DOTS server.  This request may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include a 'cdid' Path-URI when the request is relayed by a DOTS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gateway.  An example of such request is depicted in Figure 2.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Header: GET (Code=0.01)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Uri-Path: ".well-known"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Uri-Path: "dots"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Uri-Path: "tm-setup"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Uri-Path: "cuid=dz6pHjaADkaFTbjr0JGBpw"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Figure 2: GET to Retrieve Current and Acceptable DOTS Telemetry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      Configuration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Upon receipt of such request, the DOTS server replies with a 2.05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(Content) response that conveys the current and telemetry parameters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acceptable by the DOTS server.  The tree structure of the response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message body is provided in Figure 3.  Note that the response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</w:t>
      </w:r>
      <w:ins w:id="25" w:author="Jon Shallow" w:date="2020-01-31T14:33:00Z">
        <w:r w:rsidR="00927C75">
          <w:rPr>
            <w:rFonts w:ascii="Courier New" w:hAnsi="Courier New" w:cs="Courier New"/>
            <w:sz w:val="16"/>
            <w:szCs w:val="16"/>
          </w:rPr>
          <w:t xml:space="preserve">also </w:t>
        </w:r>
      </w:ins>
      <w:r w:rsidRPr="009223BB">
        <w:rPr>
          <w:rFonts w:ascii="Courier New" w:hAnsi="Courier New" w:cs="Courier New"/>
          <w:sz w:val="16"/>
          <w:szCs w:val="16"/>
        </w:rPr>
        <w:t xml:space="preserve">includes </w:t>
      </w:r>
      <w:del w:id="26" w:author="Jon Shallow" w:date="2020-01-31T14:33:00Z">
        <w:r w:rsidRPr="009223BB" w:rsidDel="00927C75">
          <w:rPr>
            <w:rFonts w:ascii="Courier New" w:hAnsi="Courier New" w:cs="Courier New"/>
            <w:sz w:val="16"/>
            <w:szCs w:val="16"/>
          </w:rPr>
          <w:delText xml:space="preserve">also </w:delText>
        </w:r>
      </w:del>
      <w:r w:rsidRPr="009223BB">
        <w:rPr>
          <w:rFonts w:ascii="Courier New" w:hAnsi="Courier New" w:cs="Courier New"/>
          <w:sz w:val="16"/>
          <w:szCs w:val="16"/>
        </w:rPr>
        <w:t>any pipe (Section 6.2) and baseline information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(Section 6.3) maintained by the DOTS server for this DOTS client.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augment /ietf-signal:dots-signal/ietf-signal:message-type: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+--:(telemetry-setup) {dots-telemetry}?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+--rw telemetry* [cuid tsid]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...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+--rw (setup-type)?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+--:(telemetry-config)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+--rw current-config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|  +--rw measurement-interval?         interval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|  +--rw measurement-sample?           sample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|  +--rw low-percentile?               percentile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|  +--rw mid-percentile?               percentile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|  +--rw high-percentile?              percentile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|  +--rw unit-config* [unit]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|  |  +--rw unit           unit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|  |  +--rw unit-status?   boolean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|  +--rw server-initiated-telemetry?   boolean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+--ro max-config-values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|  +--ro measurement-interval?         interval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|  +--ro measurement-sample?           sample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|  +--ro low-percentile?               percentile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|  +--ro mid-percentile?               percentile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|  +--ro high-percentile?              percentile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|  +--ro </w:t>
      </w:r>
      <w:commentRangeStart w:id="27"/>
      <w:r w:rsidRPr="009223BB">
        <w:rPr>
          <w:rFonts w:ascii="Courier New" w:hAnsi="Courier New" w:cs="Courier New"/>
          <w:sz w:val="16"/>
          <w:szCs w:val="16"/>
        </w:rPr>
        <w:t xml:space="preserve">server-initiated-telemetry?   </w:t>
      </w:r>
      <w:commentRangeEnd w:id="27"/>
      <w:r w:rsidR="00927C75">
        <w:rPr>
          <w:rStyle w:val="Marquedecommentaire"/>
        </w:rPr>
        <w:commentReference w:id="27"/>
      </w:r>
      <w:r w:rsidRPr="009223BB">
        <w:rPr>
          <w:rFonts w:ascii="Courier New" w:hAnsi="Courier New" w:cs="Courier New"/>
          <w:sz w:val="16"/>
          <w:szCs w:val="16"/>
        </w:rPr>
        <w:t>boolean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+--ro min-config-values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|  +--ro measurement-interval?   interval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|  +--ro measurement-sample?     sample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|  +--ro low-percentile?         percentile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|  +--ro mid-percentile?         percentile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|  +--ro high-percentile?        percentile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+--ro supported-units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   +--ro unit-config* [unit]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      +--ro unit           unit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      +--ro unit-status?   boolean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+--:(pipe)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...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   |        +--:(baseline)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...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+--:(telemetry) {dots-telemetry}?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+--rw pre-mitigation* [cuid id]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...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Figure 3: Telemetry Configuration Tree Structure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6.1.2.  Convey DOTS Telemetry Configuration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PUT request is used to convey the configuration parameters for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telemetry data (e.g., low, mid, or high percentile values).  For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example, a DOTS client may contact its DOTS server to change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default percentile values used as baseline for telemetry data.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Figure 3 lists the attributes that can be set by a DOTS client 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such PUT request.  An example of a DOTS client that modifies all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percentile reference values is shown in Figure 4.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Header: PUT (Code=0.03)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".well-known"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"dots"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"tm-setup"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"cuid=dz6pHjaADkaFTbjr0JGBpw"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"tsid=123"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28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</w:t>
      </w:r>
      <w:r w:rsidRPr="008606BB">
        <w:rPr>
          <w:rFonts w:ascii="Courier New" w:hAnsi="Courier New" w:cs="Courier New"/>
          <w:sz w:val="16"/>
          <w:szCs w:val="16"/>
          <w:lang w:val="fr-FR"/>
          <w:rPrChange w:id="29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  <w:t>Content-Format: "application/dots+cbor"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30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31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  </w:t>
      </w:r>
      <w:r w:rsidRPr="009223BB">
        <w:rPr>
          <w:rFonts w:ascii="Courier New" w:hAnsi="Courier New" w:cs="Courier New"/>
          <w:sz w:val="16"/>
          <w:szCs w:val="16"/>
        </w:rPr>
        <w:t>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"ietf-dots-signal-channel:telemetry-setup":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"telemetry": [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"current-config":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"low-percentile": 5.00,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"mid-percentile": 65.00,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"high-percentile": 95.00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Figure 4: PUT to Convey the DOTS Telemetry Configuration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'cuid' is a mandatory Uri-Path parameter for PUT requests.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following additional Uri-Path parameter is defined: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tsid:  Telemetry Setup Identifier is an identifier for the DOTS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telemetry setup and configuration data represented as an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integer.  This identifier MUST be generated by DOTS clients.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'tsid' values MUST increase monotonically </w:t>
      </w:r>
      <w:del w:id="32" w:author="Jon Shallow" w:date="2020-01-31T14:36:00Z">
        <w:r w:rsidRPr="009223BB" w:rsidDel="00927C75">
          <w:rPr>
            <w:rFonts w:ascii="Courier New" w:hAnsi="Courier New" w:cs="Courier New"/>
            <w:sz w:val="16"/>
            <w:szCs w:val="16"/>
          </w:rPr>
          <w:delText>(</w:delText>
        </w:r>
      </w:del>
      <w:r w:rsidRPr="009223BB">
        <w:rPr>
          <w:rFonts w:ascii="Courier New" w:hAnsi="Courier New" w:cs="Courier New"/>
          <w:sz w:val="16"/>
          <w:szCs w:val="16"/>
        </w:rPr>
        <w:t>when a new PUT is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generated by a DOTS client to convey new configuration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parameters for the telemetry</w:t>
      </w:r>
      <w:del w:id="33" w:author="Jon Shallow" w:date="2020-01-31T14:36:00Z">
        <w:r w:rsidRPr="009223BB" w:rsidDel="00927C75">
          <w:rPr>
            <w:rFonts w:ascii="Courier New" w:hAnsi="Courier New" w:cs="Courier New"/>
            <w:sz w:val="16"/>
            <w:szCs w:val="16"/>
          </w:rPr>
          <w:delText>)</w:delText>
        </w:r>
      </w:del>
      <w:r w:rsidRPr="009223BB">
        <w:rPr>
          <w:rFonts w:ascii="Courier New" w:hAnsi="Courier New" w:cs="Courier New"/>
          <w:sz w:val="16"/>
          <w:szCs w:val="16"/>
        </w:rPr>
        <w:t>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This is a mandatory attribute.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At least one configurable attribute MUST be present in the PUT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request.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Attributes and Uri-Path parameters with empty values MUST NOT be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present in a request and render the entire request invalid.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commentRangeStart w:id="34"/>
      <w:r w:rsidRPr="009223BB">
        <w:rPr>
          <w:rFonts w:ascii="Courier New" w:hAnsi="Courier New" w:cs="Courier New"/>
          <w:sz w:val="16"/>
          <w:szCs w:val="16"/>
        </w:rPr>
        <w:t xml:space="preserve">   The PUT request with a higher numeric 'tsid' value overrides the DOTS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telemetry configuration data installed by a PUT request with a lower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numeric 'tsid' value.  </w:t>
      </w:r>
      <w:commentRangeEnd w:id="34"/>
      <w:r w:rsidR="00927C75">
        <w:rPr>
          <w:rStyle w:val="Marquedecommentaire"/>
        </w:rPr>
        <w:commentReference w:id="34"/>
      </w:r>
      <w:r w:rsidRPr="009223BB">
        <w:rPr>
          <w:rFonts w:ascii="Courier New" w:hAnsi="Courier New" w:cs="Courier New"/>
          <w:sz w:val="16"/>
          <w:szCs w:val="16"/>
        </w:rPr>
        <w:t>To avoid maintaining a long list of 'tsid'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requests for requests carrying telemetry configuration data from a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DOTS client, the lower numeric 'tsid' MUST be automatically deleted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and no longer </w:t>
      </w:r>
      <w:ins w:id="35" w:author="Jon Shallow" w:date="2020-01-31T14:37:00Z">
        <w:r w:rsidR="00927C75">
          <w:rPr>
            <w:rFonts w:ascii="Courier New" w:hAnsi="Courier New" w:cs="Courier New"/>
            <w:sz w:val="16"/>
            <w:szCs w:val="16"/>
          </w:rPr>
          <w:t xml:space="preserve">be </w:t>
        </w:r>
      </w:ins>
      <w:r w:rsidRPr="009223BB">
        <w:rPr>
          <w:rFonts w:ascii="Courier New" w:hAnsi="Courier New" w:cs="Courier New"/>
          <w:sz w:val="16"/>
          <w:szCs w:val="16"/>
        </w:rPr>
        <w:t>available at the DOTS server.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DOTS server indicates the result of processing the PUT request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using the following response codes: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  If the request is missing a mandatory attribute, does not include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'cuid' or 'tsid' Uri-Path parameters, or contains one or more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invalid or unknown parameters, 4.00 (Bad Request) MUST be returned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in the response.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  If the DOTS server does not find the 'tsid' parameter value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conveyed in the PUT request in its configuration data and if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DOTS server has accepted the configuration parameters, then a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response code 2.01 (Created) MUST be returned in the response.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  If the DOTS server finds the 'tsid' parameter value conveyed 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the PUT request in its configuration data and if the DOTS server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has accepted the updated configuration parameters, 2.04 (Changed)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MUST be returned in the response.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  If any of the enclosed configurable attribute values are not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acceptable to the DOTS server (Section 6.1.1), 4.22 (Unprocessable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Entity) MUST be returned in the response.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The DOTS client may re-try and send the PUT request with updated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attribute values acceptable to the DOTS server.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Setting 'low-percentile' to '0.00' indicates that the DOTS client is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not interested in receiving low-percentiles.  Likewise, setting 'mid-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percentile' (or 'high-percentile') to the same value as 'low-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percentile' (or 'mid-percentile') indicates that the DOTS client is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not interested in receiving mid-percentiles (or high-percentiles).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For example, a DOTS client can send the request depicted in Figure 5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to inform the server that it is interested in receiving only high-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percentiles.  This assumes that the client will only use that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percentile type when sharing telemetry data with the server.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Header: PUT (Code=0.03)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".well-known"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"dots"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"tm-setup"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"cuid=dz6pHjaADkaFTbjr0JGBpw"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"tsid=569"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36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</w:t>
      </w:r>
      <w:r w:rsidRPr="008606BB">
        <w:rPr>
          <w:rFonts w:ascii="Courier New" w:hAnsi="Courier New" w:cs="Courier New"/>
          <w:sz w:val="16"/>
          <w:szCs w:val="16"/>
          <w:lang w:val="fr-FR"/>
          <w:rPrChange w:id="37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  <w:t>Content-Format: "application/dots+cbor"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38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39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  </w:t>
      </w:r>
      <w:r w:rsidRPr="009223BB">
        <w:rPr>
          <w:rFonts w:ascii="Courier New" w:hAnsi="Courier New" w:cs="Courier New"/>
          <w:sz w:val="16"/>
          <w:szCs w:val="16"/>
        </w:rPr>
        <w:t>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"ietf-dots-signal-channel:telemetry-setup":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"telemetry": [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"current-config":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"low-percentile": 0.00,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"mid-percentile": 0.00,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"high-percentile": 95.00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Figure 5: PUT to Disable Low- and Mid-Percentiles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DOTS clients that are interested to receive pre-mitigation telemetry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information from a DOTS server (Section 8) MUST set "server-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initiated-telemetry".  An example is shown in Figure 6.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Header: PUT (Code=0.03)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".well-known"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"dots"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 Uri-Path: "tm-setup"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"cuid=dz6pHjaADkaFTbjr0JGBpw"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"tsid=569"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40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</w:t>
      </w:r>
      <w:r w:rsidRPr="008606BB">
        <w:rPr>
          <w:rFonts w:ascii="Courier New" w:hAnsi="Courier New" w:cs="Courier New"/>
          <w:sz w:val="16"/>
          <w:szCs w:val="16"/>
          <w:lang w:val="fr-FR"/>
          <w:rPrChange w:id="41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  <w:t>Content-Format: "application/dots+cbor"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42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43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  </w:t>
      </w:r>
      <w:r w:rsidRPr="009223BB">
        <w:rPr>
          <w:rFonts w:ascii="Courier New" w:hAnsi="Courier New" w:cs="Courier New"/>
          <w:sz w:val="16"/>
          <w:szCs w:val="16"/>
        </w:rPr>
        <w:t>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"ietf-dots-signal-channel:telemetry-setup":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"telemetry": [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"current-config":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"server-initiated-telemetry": true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Figure 6: PUT to Enable Pre-mitigation Telemetry from the DOTS server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6.1.3.  Retrieve Installed DOTS Telemetry Configuration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 DOTS client may issue a GET message with 'tsid' Uri-Path parameter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to retrieve the current DOTS telemetry configuration.  An example of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such request is depicted in Figure 7.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Header: GET (Code=0.01)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Uri-Path: ".well-known"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Uri-Path: "dots"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Uri-Path: "tm-setup"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Uri-Path: "cuid=dz6pHjaADkaFTbjr0JGBpw"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Uri-Path: "tsid=123"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Figure 7: GET to Retrieve Current DOTS Telemetry Configuration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If the DOTS server does not find the 'tsid' Uri-Path value conveyed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in the GET request in its configuration data for the requesting DOTS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client, it MUST respond with a 4.04 (Not Found) error response code.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6.1.4.  Delete DOTS Telemetry Configuration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commentRangeStart w:id="44"/>
      <w:r w:rsidRPr="009223BB">
        <w:rPr>
          <w:rFonts w:ascii="Courier New" w:hAnsi="Courier New" w:cs="Courier New"/>
          <w:sz w:val="16"/>
          <w:szCs w:val="16"/>
        </w:rPr>
        <w:t xml:space="preserve">   A DELETE request is used to delete the installed DOTS telemetry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configuration data (Figure 8). 'cuid' and 'tsid' are mandatory Uri-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Path parameters for such DELETE requests.</w:t>
      </w:r>
    </w:p>
    <w:commentRangeEnd w:id="44"/>
    <w:p w:rsidR="009223BB" w:rsidRPr="009223BB" w:rsidRDefault="00927C75" w:rsidP="009223BB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Style w:val="Marquedecommentaire"/>
        </w:rPr>
        <w:commentReference w:id="44"/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Header: DELETE (Code=0.04)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".well-known"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"dots"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"tm-setup"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"cuid=dz6pHjaADkaFTbjr0JGBpw"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"tsid=123"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Figure 8: Delete Telemetry Configuration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commentRangeStart w:id="45"/>
      <w:r w:rsidRPr="009223BB">
        <w:rPr>
          <w:rFonts w:ascii="Courier New" w:hAnsi="Courier New" w:cs="Courier New"/>
          <w:sz w:val="16"/>
          <w:szCs w:val="16"/>
        </w:rPr>
        <w:t xml:space="preserve">   If the DELETE request does not include 'cuid' and 'tsid' parameters,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DOTS server MUST reply with a 4.00 (Bad Request).</w:t>
      </w:r>
      <w:commentRangeEnd w:id="45"/>
      <w:r w:rsidR="00302057">
        <w:rPr>
          <w:rStyle w:val="Marquedecommentaire"/>
        </w:rPr>
        <w:commentReference w:id="45"/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DOTS server resets the DOTS telemetry configuration back to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default values and acknowledges a DOTS client's request to remove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DOTS telemetry configuration using 2.02 (Deleted) response code.  A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2.02 (Deleted) Response Code is returned even if the 'tsid' parameter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value conveyed in the DELETE request does not exist in its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configuration data before the request.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6.2.  Total Pipe Capacity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 DOTS client can communicate to its server(s) its DOTS client domain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pipe information.  The tree structure of the pipe information is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shown in Figure 9.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augment /ietf-signal:dots-signal/ietf-signal:message-type: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+--:(telemetry-setup) {dots-telemetry}?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+--rw telemetry* [cuid tsid]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+--rw cuid                         string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+--rw cdid?                        string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+--rw tsid                         uint32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+--rw (setup-type)?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+--:(telemetry-config)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...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+--:(pipe)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+--rw total-pipe-capacity* [link-id unit]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   +--rw link-id     nt:link-id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   +--rw capacity    uint64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|     +--rw unit        unit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+--:(baseline)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   ...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+--:(telemetry) {dots-telemetry}?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+--rw pre-mitigation* [cuid id]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...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Figure 9: Pipe Tree Structure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 DOTS client domain pipe is defined as a list of limits of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(incoming) traffic volume (total-pipe-capacity") that can be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forwarded over ingress interconnection links fo</w:t>
      </w:r>
      <w:ins w:id="46" w:author="Jon Shallow" w:date="2020-01-31T14:49:00Z">
        <w:r w:rsidR="00927C75">
          <w:rPr>
            <w:rFonts w:ascii="Courier New" w:hAnsi="Courier New" w:cs="Courier New"/>
            <w:sz w:val="16"/>
            <w:szCs w:val="16"/>
          </w:rPr>
          <w:t>r</w:t>
        </w:r>
      </w:ins>
      <w:r w:rsidRPr="009223BB">
        <w:rPr>
          <w:rFonts w:ascii="Courier New" w:hAnsi="Courier New" w:cs="Courier New"/>
          <w:sz w:val="16"/>
          <w:szCs w:val="16"/>
        </w:rPr>
        <w:t xml:space="preserve"> a DOTS client domain.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Each of these links is identified with a "link-id" [RFC8345].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This limit can be expressed in packets per second (PPS) or kilo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packets per second (Kpps) and Bits per Second (BPS), and in kilobytes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per second or megabytes per second or gigabytes per second.  The unit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used by a DOTS client when conveying pipe information is captured 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"unit" attribute.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6.2.1.  Convey DOTS Client Domain Pipe Capacity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Similar considerations to those specified in Section 6.1.2 are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followed with one exception: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The relative order of two PUT requests carrying DOTS client domain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pipe attributes from a DOTS client is determined by comparing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their respective 'tsid' values.  If such two requests have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overlapping "link-id" and "unit", the PUT request with higher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numeric 'tsid' value will override the request with a lower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numeric 'tsid' value.  The overlapped lower numeric 'tsid' MUST be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automatically deleted and no longer</w:t>
      </w:r>
      <w:ins w:id="47" w:author="Jon Shallow" w:date="2020-01-31T14:50:00Z">
        <w:r w:rsidR="00927C75">
          <w:rPr>
            <w:rFonts w:ascii="Courier New" w:hAnsi="Courier New" w:cs="Courier New"/>
            <w:sz w:val="16"/>
            <w:szCs w:val="16"/>
          </w:rPr>
          <w:t xml:space="preserve"> be available</w:t>
        </w:r>
      </w:ins>
      <w:r w:rsidRPr="009223BB">
        <w:rPr>
          <w:rFonts w:ascii="Courier New" w:hAnsi="Courier New" w:cs="Courier New"/>
          <w:sz w:val="16"/>
          <w:szCs w:val="16"/>
        </w:rPr>
        <w:t>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DOTS clients SHOULD minimize the number of active "tsids" used for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pipe information.  Typically, in order to avoid maintaining a long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list of "tsids" for pipe information, it is RECOMMENDED that DOTS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clients include in a</w:t>
      </w:r>
      <w:ins w:id="48" w:author="Jon Shallow" w:date="2020-01-31T14:53:00Z">
        <w:r w:rsidR="008B6785">
          <w:rPr>
            <w:rFonts w:ascii="Courier New" w:hAnsi="Courier New" w:cs="Courier New"/>
            <w:sz w:val="16"/>
            <w:szCs w:val="16"/>
          </w:rPr>
          <w:t>ny</w:t>
        </w:r>
      </w:ins>
      <w:r w:rsidRPr="009223BB">
        <w:rPr>
          <w:rFonts w:ascii="Courier New" w:hAnsi="Courier New" w:cs="Courier New"/>
          <w:sz w:val="16"/>
          <w:szCs w:val="16"/>
        </w:rPr>
        <w:t xml:space="preserve"> request to update information related to a given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link</w:t>
      </w:r>
      <w:del w:id="49" w:author="Jon Shallow" w:date="2020-01-31T14:53:00Z">
        <w:r w:rsidRPr="009223BB" w:rsidDel="008B6785">
          <w:rPr>
            <w:rFonts w:ascii="Courier New" w:hAnsi="Courier New" w:cs="Courier New"/>
            <w:sz w:val="16"/>
            <w:szCs w:val="16"/>
          </w:rPr>
          <w:delText>,</w:delText>
        </w:r>
      </w:del>
      <w:r w:rsidRPr="009223BB">
        <w:rPr>
          <w:rFonts w:ascii="Courier New" w:hAnsi="Courier New" w:cs="Courier New"/>
          <w:sz w:val="16"/>
          <w:szCs w:val="16"/>
        </w:rPr>
        <w:t xml:space="preserve"> the information of other links (already communicated using a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lower 'tsid' value).  Doing so, this update request will override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these existing requests and hence optimize the number of 'tsid"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request per DOTS client.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  Note: This assumes that all link information can fit in one single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message.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For example, a DOTS client managing a single homed domain (Figure 10)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can send a PUT request (shown in Figure 11) to communicate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capacity of "link1" used to connected its ISP.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,--,--,--.             ,--,--,--.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,-'          `-.       ,-'          `-.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                 (  DOTS Client   )=====(     ISP#A      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`-.  Domain  ,-' link1 `-.          ,-'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`--'--'--'             `--'--'--'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Figure 10: Single Homed DOTS Client Domain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Header: PUT (Code=0.03)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".well-known"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"dots"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"tm-setup"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"cuid=dz6pHjaADkaFTbjr0JGBpw"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"tsid=457"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50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</w:t>
      </w:r>
      <w:r w:rsidRPr="008606BB">
        <w:rPr>
          <w:rFonts w:ascii="Courier New" w:hAnsi="Courier New" w:cs="Courier New"/>
          <w:sz w:val="16"/>
          <w:szCs w:val="16"/>
          <w:lang w:val="fr-FR"/>
          <w:rPrChange w:id="51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  <w:t>Content-Format: "application/dots+cbor"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52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53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  </w:t>
      </w:r>
      <w:r w:rsidRPr="009223BB">
        <w:rPr>
          <w:rFonts w:ascii="Courier New" w:hAnsi="Courier New" w:cs="Courier New"/>
          <w:sz w:val="16"/>
          <w:szCs w:val="16"/>
        </w:rPr>
        <w:t>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"ietf-dots-signal-channel:telemetry-setup":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"telemetry": [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"total-pipe-capacity": [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"link-id": "link1",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"capacity": 500,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"unit": "megabytes-ps"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Figure 11: Example of a PUT Request to Convey Pipe Information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     (Single Homed)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Now consider that the DOTS client domain was upgraded to connect to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an additional ISP (ISP#B of Figure 12), the DOTS client can inform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DOTS server about this update by sending the PUT request depicted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in Figure 13.  This request includes also information related to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"link1" even if that link is not upgraded.  Upon receipt of this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request, the DOTS server removes the request with "tsid=457" and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updates its configuration base to maintain two links (link#1 and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link#2).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,--,--,--.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,-'          `-.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(     ISP#B      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`-.          ,-'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`--'--'--'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    ||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    || link2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,--,--,--.             ,--,--,--.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,-'          `-.       ,-'          `-.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(  DOTS Client   )=====(     ISP#A      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`-.  Domain  ,-' link1 `-.          ,-'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`--'--'--'             `--'--'--'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Figure 12: Multi-Homed DOTS Client Domain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Header: PUT (Code=0.03)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".well-known"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"dots"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"tm-setup"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"cuid=dz6pHjaADkaFTbjr0JGBpw"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"tsid=458"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54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</w:t>
      </w:r>
      <w:r w:rsidRPr="008606BB">
        <w:rPr>
          <w:rFonts w:ascii="Courier New" w:hAnsi="Courier New" w:cs="Courier New"/>
          <w:sz w:val="16"/>
          <w:szCs w:val="16"/>
          <w:lang w:val="fr-FR"/>
          <w:rPrChange w:id="55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  <w:t>Content-Format: "application/dots+cbor"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56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57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  </w:t>
      </w:r>
      <w:r w:rsidRPr="009223BB">
        <w:rPr>
          <w:rFonts w:ascii="Courier New" w:hAnsi="Courier New" w:cs="Courier New"/>
          <w:sz w:val="16"/>
          <w:szCs w:val="16"/>
        </w:rPr>
        <w:t>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"ietf-dots-signal-channel:telemetry-setup":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     "telemetry": [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"total-pipe-capacity": [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"link-id": "link1",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"capacity": 500,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"unit": "megabytes-ps"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},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"link-id": "link2",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"capacity": 500,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"unit": "megabytes-ps"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Figure 13: Example of a PUT Request to Convey Pipe Information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      (Multi-Homed)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 DOTS client can delete a link by sending a PUT request with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capacity" attribute set to "0" if other links are still active for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same DOTS client domain (see Section 6.2.3 for other delete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cases).  For example, if a DOTS client domain re-homes (that is, it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changes it</w:t>
      </w:r>
      <w:ins w:id="58" w:author="Jon Shallow" w:date="2020-01-31T14:56:00Z">
        <w:r w:rsidR="008B6785">
          <w:rPr>
            <w:rFonts w:ascii="Courier New" w:hAnsi="Courier New" w:cs="Courier New"/>
            <w:sz w:val="16"/>
            <w:szCs w:val="16"/>
          </w:rPr>
          <w:t>s</w:t>
        </w:r>
      </w:ins>
      <w:r w:rsidRPr="009223BB">
        <w:rPr>
          <w:rFonts w:ascii="Courier New" w:hAnsi="Courier New" w:cs="Courier New"/>
          <w:sz w:val="16"/>
          <w:szCs w:val="16"/>
        </w:rPr>
        <w:t xml:space="preserve"> ISP), the DOTS client can inform the DOTS server about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this update (e.g., from the network configuration in Figure 10 to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one shown in Figure 14) by sending the PUT request depicted 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Figure 15.  Upon receipt of this request, the DOTS server removes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"link1" from its configuration bases for this DOTS client domain.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,--,--,--.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,-'          `-.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(     ISP#B      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`-.          ,-'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`--'--'--'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    ||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    || link2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59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</w:t>
      </w:r>
      <w:r w:rsidRPr="008606BB">
        <w:rPr>
          <w:rFonts w:ascii="Courier New" w:hAnsi="Courier New" w:cs="Courier New"/>
          <w:sz w:val="16"/>
          <w:szCs w:val="16"/>
          <w:lang w:val="fr-FR"/>
          <w:rPrChange w:id="60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  <w:t>,--,--,--.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61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62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                   ,-'          `-.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63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64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                  (  DOTS Client   )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65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66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                   `-.  Domain  ,-'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67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68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                      `--'--'--'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69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70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              </w:t>
      </w:r>
      <w:r w:rsidRPr="009223BB">
        <w:rPr>
          <w:rFonts w:ascii="Courier New" w:hAnsi="Courier New" w:cs="Courier New"/>
          <w:sz w:val="16"/>
          <w:szCs w:val="16"/>
        </w:rPr>
        <w:t>Figure 14: Multi-Homed DOTS Client Domain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Header: PUT (Code=0.03)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".well-known"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"dots"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"tm-setup"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"cuid=dz6pHjaADkaFTbjr0JGBpw"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"tsid=459"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71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</w:t>
      </w:r>
      <w:r w:rsidRPr="008606BB">
        <w:rPr>
          <w:rFonts w:ascii="Courier New" w:hAnsi="Courier New" w:cs="Courier New"/>
          <w:sz w:val="16"/>
          <w:szCs w:val="16"/>
          <w:lang w:val="fr-FR"/>
          <w:rPrChange w:id="72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  <w:t>Content-Format: "application/dots+cbor"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73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74" w:author="BOUCADAIR Mohamed TGI/OLN" w:date="2020-02-03T07:11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  </w:t>
      </w:r>
      <w:r w:rsidRPr="009223BB">
        <w:rPr>
          <w:rFonts w:ascii="Courier New" w:hAnsi="Courier New" w:cs="Courier New"/>
          <w:sz w:val="16"/>
          <w:szCs w:val="16"/>
        </w:rPr>
        <w:t>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"ietf-dots-signal-channel:telemetry-setup":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"telemetry": [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"total-pipe-capacity": [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"link-id": "link1",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"capacity": 0,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"unit": "megabytes-ps"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},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"link-id": "link2",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           "capacity": 500,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"unit": "megabytes-ps"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Figure 15: Example of a PUT Request to Convey Pipe Information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      (Multi-Homed)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6.2.2.  Retrieve DOTS Client Domain Pipe Capacity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 GET request with 'tsid' Uri-Path parameter is used to retrieve a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specific installed DOTS client domain pipe related information. 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</w:t>
      </w:r>
      <w:del w:id="75" w:author="Jon Shallow" w:date="2020-01-31T15:41:00Z">
        <w:r w:rsidRPr="009223BB" w:rsidDel="006E7BDB">
          <w:rPr>
            <w:rFonts w:ascii="Courier New" w:hAnsi="Courier New" w:cs="Courier New"/>
            <w:sz w:val="16"/>
            <w:szCs w:val="16"/>
          </w:rPr>
          <w:delText xml:space="preserve">that aim, the </w:delText>
        </w:r>
      </w:del>
      <w:r w:rsidRPr="009223BB">
        <w:rPr>
          <w:rFonts w:ascii="Courier New" w:hAnsi="Courier New" w:cs="Courier New"/>
          <w:sz w:val="16"/>
          <w:szCs w:val="16"/>
        </w:rPr>
        <w:t xml:space="preserve">same procedure </w:t>
      </w:r>
      <w:ins w:id="76" w:author="Jon Shallow" w:date="2020-01-31T15:41:00Z">
        <w:r w:rsidR="006E7BDB">
          <w:rPr>
            <w:rFonts w:ascii="Courier New" w:hAnsi="Courier New" w:cs="Courier New"/>
            <w:sz w:val="16"/>
            <w:szCs w:val="16"/>
          </w:rPr>
          <w:t xml:space="preserve">as </w:t>
        </w:r>
      </w:ins>
      <w:r w:rsidRPr="009223BB">
        <w:rPr>
          <w:rFonts w:ascii="Courier New" w:hAnsi="Courier New" w:cs="Courier New"/>
          <w:sz w:val="16"/>
          <w:szCs w:val="16"/>
        </w:rPr>
        <w:t>defined in (Section 6.1.3) is followed.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To retrieve all pipe information bound to a DOTS client, the DOTS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client proceeds as specified in Section 6.1.1.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6.2.3.  Delete DOTS Client Domain Pipe Capacity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 DELETE request is used to delete the installed DOTS client domain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pipe related information.  The </w:t>
      </w:r>
      <w:del w:id="77" w:author="Jon Shallow" w:date="2020-01-31T15:41:00Z">
        <w:r w:rsidRPr="009223BB" w:rsidDel="006E7BDB">
          <w:rPr>
            <w:rFonts w:ascii="Courier New" w:hAnsi="Courier New" w:cs="Courier New"/>
            <w:sz w:val="16"/>
            <w:szCs w:val="16"/>
          </w:rPr>
          <w:delText xml:space="preserve">that aim, the </w:delText>
        </w:r>
      </w:del>
      <w:r w:rsidRPr="009223BB">
        <w:rPr>
          <w:rFonts w:ascii="Courier New" w:hAnsi="Courier New" w:cs="Courier New"/>
          <w:sz w:val="16"/>
          <w:szCs w:val="16"/>
        </w:rPr>
        <w:t xml:space="preserve">same procedure </w:t>
      </w:r>
      <w:ins w:id="78" w:author="Jon Shallow" w:date="2020-01-31T15:41:00Z">
        <w:r w:rsidR="006E7BDB">
          <w:rPr>
            <w:rFonts w:ascii="Courier New" w:hAnsi="Courier New" w:cs="Courier New"/>
            <w:sz w:val="16"/>
            <w:szCs w:val="16"/>
          </w:rPr>
          <w:t xml:space="preserve">as </w:t>
        </w:r>
      </w:ins>
      <w:r w:rsidRPr="009223BB">
        <w:rPr>
          <w:rFonts w:ascii="Courier New" w:hAnsi="Courier New" w:cs="Courier New"/>
          <w:sz w:val="16"/>
          <w:szCs w:val="16"/>
        </w:rPr>
        <w:t>defined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in (Section 6.1.4) is followed.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6.3.  Telemetry Baseline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 DOTS client can communicate to its server(s) its normal traffic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baseline and total connections capacity: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Total Traffic Normal Baseline:  By default, the low percentile (10th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percentile), mid percentile (50th percentile), high percentile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(90th percentile), and peak values (100th percentile) of "Total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traffic normal baselines" measured in packets per second (PPS) or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kilo packets per second (Kpps) and Bits per Second (BPS), and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kilobytes per second or megabytes per second or gigabytes per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second.  For example, 90th percentile says that 90% of the time,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the total normal traffic is below the limit specified.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The traffic normal baseline is represented for a target and is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transport-protocol specific.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If the DOTS client negotiated percentile values and units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(Section 6.1), these negotiated values will be used instead of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default ones.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Total Connections Capacity:  If the target is subjected to resource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consuming DDoS attack</w:t>
      </w:r>
      <w:ins w:id="79" w:author="Jon Shallow" w:date="2020-01-31T14:58:00Z">
        <w:r w:rsidR="008B6785">
          <w:rPr>
            <w:rFonts w:ascii="Courier New" w:hAnsi="Courier New" w:cs="Courier New"/>
            <w:sz w:val="16"/>
            <w:szCs w:val="16"/>
          </w:rPr>
          <w:t>s</w:t>
        </w:r>
      </w:ins>
      <w:r w:rsidRPr="009223BB">
        <w:rPr>
          <w:rFonts w:ascii="Courier New" w:hAnsi="Courier New" w:cs="Courier New"/>
          <w:sz w:val="16"/>
          <w:szCs w:val="16"/>
        </w:rPr>
        <w:t>, the following optional attributes for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target per transport-protocol are useful to detect resource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consuming DDoS attacks: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*  The maximum number of simultaneous connections that are allowed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to the target.  The threshold is transport-protocol specific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because the target could support multiple protocols.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*  The maximum number of simultaneous connections that are allowed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to the target per client.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*  The maximum number of simultaneous embryonic connections that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are allowed to the target.  The term "embryonic connection"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refers to a connection whose connection handshake is not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finished and embryonic connection is only possible 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connection-oriented transport protocols like TCP or SCTP.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*  The maximum number of simultaneous embryonic connections that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     are allowed to the target per client.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*  The maximum number of connections allowed per second to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target.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*  The maximum number of connections allowed per second to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target per client.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*  The maximum number of requests allowed per second to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target.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*  The maximum number of requests allowed per second to the target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per client.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*  The maximum number of partial requests allowed per second to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the target.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*  The maximum number of partial requests allowed per second to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the target per client.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tree structure of the baseline is shown in Figure 16.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augment /ietf-signal:dots-signal/ietf-signal:message-type: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+--:(telemetry-setup) {dots-telemetry}?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+--rw telemetry* [cuid tsid]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+--rw cuid                         string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+--rw cdid?                        string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+--rw tsid                         uint32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+--rw (setup-type)?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+--:(telemetry-config)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|  ...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+--:(pipe)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|  ...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+--:(baseline)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+--rw baseline* [id]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   +--rw id                               uint32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   +--rw target-prefix*                   inet:ip-prefix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   +--rw target-port-range* [lower-port]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   |  +--rw lower-port    inet:port-number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   |  +--rw upper-port?   inet:port-number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   +--rw target-protocol*                 uint8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   +--rw target-fqdn*                     inet:domain-name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   +--rw target-uri*                      inet:uri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   +--rw total-traffic-normal-baseline* [unit protocol]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   |  +--rw unit                 unit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   |  +--rw protocol             uint8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   |  +--rw low-percentile-g?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   |  +--rw mid-percentile-g?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   |  +--rw high-percentile-g?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   |  +--rw peak-g?   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   +--rw total-connection-capacity* [protocol]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      +--rw protocol                     uint8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      +--rw connection?                  uint64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      +--rw connection-client?           uint64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      +--rw embryonic?                   uint64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      +--rw embryonic-client?            uint64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      +--rw connection-ps?               uint64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      +--rw connection-client-ps?        uint64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      +--rw request-ps?                  uint64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      +--rw request-client-ps?           uint64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      +--rw partial-request-ps?          uint64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|                 +--rw partial-request-client-ps?   uint6</w:t>
      </w:r>
      <w:ins w:id="80" w:author="Jon Shallow" w:date="2020-02-01T13:34:00Z">
        <w:r w:rsidR="00302057">
          <w:rPr>
            <w:rFonts w:ascii="Courier New" w:hAnsi="Courier New" w:cs="Courier New"/>
            <w:sz w:val="16"/>
            <w:szCs w:val="16"/>
          </w:rPr>
          <w:t>4</w:t>
        </w:r>
      </w:ins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+--:(telemetry) {dots-telemetry}?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+--rw pre-mitigation* [cuid id]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...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           Figure 16: Telemetry Baseline Tree Structure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6.3.1.  Convey DOTS Client Domain Baseline Information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Similar considerations to those specified in Section 6.1.2 are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followed with one exception: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The relative order of two PUT requests carrying DOTS client domain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baseline attributes from a DOTS client is determined by comparing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their respective 'tsid' values.  If such two requests have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overlapping targets, the PUT request with higher numeric 'tsid'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value will override the request with a lower numeric 'tsid' value.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The overlapped lower numeric 'tsid' MUST be automatically deleted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and no longer</w:t>
      </w:r>
      <w:ins w:id="81" w:author="Jon Shallow" w:date="2020-01-31T15:00:00Z">
        <w:r w:rsidR="008B6785">
          <w:rPr>
            <w:rFonts w:ascii="Courier New" w:hAnsi="Courier New" w:cs="Courier New"/>
            <w:sz w:val="16"/>
            <w:szCs w:val="16"/>
          </w:rPr>
          <w:t xml:space="preserve"> be available</w:t>
        </w:r>
      </w:ins>
      <w:r w:rsidRPr="009223BB">
        <w:rPr>
          <w:rFonts w:ascii="Courier New" w:hAnsi="Courier New" w:cs="Courier New"/>
          <w:sz w:val="16"/>
          <w:szCs w:val="16"/>
        </w:rPr>
        <w:t>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Two PUT requests from a DOTS client have overlapping targets if there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is a common IP address, IP prefix, FQDN, or URI.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DOTS clients SHOULD minimize the number of active "tsids" used for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baseline information.  Typically, in order to avoid maintaining a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long list of "tsids" for baseline information, it is RECOMMENDED that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DOTS clients include in a request to update information related to a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given target, the information of other targets (already communicated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using a lower 'tsid' value) (assuming this fits within one single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datagram).  This update request will override these existing requests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and hence optimize the number of 'tsid</w:t>
      </w:r>
      <w:ins w:id="82" w:author="Jon Shallow" w:date="2020-02-01T13:36:00Z">
        <w:r w:rsidR="0042223E" w:rsidRPr="009223BB">
          <w:rPr>
            <w:rFonts w:ascii="Courier New" w:hAnsi="Courier New" w:cs="Courier New"/>
            <w:sz w:val="16"/>
            <w:szCs w:val="16"/>
          </w:rPr>
          <w:t>'</w:t>
        </w:r>
      </w:ins>
      <w:del w:id="83" w:author="Jon Shallow" w:date="2020-02-01T13:36:00Z">
        <w:r w:rsidRPr="009223BB" w:rsidDel="0042223E">
          <w:rPr>
            <w:rFonts w:ascii="Courier New" w:hAnsi="Courier New" w:cs="Courier New"/>
            <w:sz w:val="16"/>
            <w:szCs w:val="16"/>
          </w:rPr>
          <w:delText>"</w:delText>
        </w:r>
      </w:del>
      <w:r w:rsidRPr="009223BB">
        <w:rPr>
          <w:rFonts w:ascii="Courier New" w:hAnsi="Courier New" w:cs="Courier New"/>
          <w:sz w:val="16"/>
          <w:szCs w:val="16"/>
        </w:rPr>
        <w:t xml:space="preserve"> request per DOTS client.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If no target clause in included in the request, this is an indication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that the baseline information applies for the DOTS client domain as a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whole.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An example of a PUT request to convey the baseline information is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shown in Figure 17.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Header: PUT (Code=0.03)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".well-known"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"dots"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"tm-setup"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"cuid=dz6pHjaADkaFTbjr0JGBpw"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"tsid=126"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Content-Format: "application/dots+cbor"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"ietf-dots-signal-channel:telemetry":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"baseline":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"id": 1,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"target-prefix": [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"2001:db8:6401::1/128",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"2001:db8:6401::2/128"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],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commentRangeStart w:id="84"/>
      <w:r w:rsidRPr="009223BB">
        <w:rPr>
          <w:rFonts w:ascii="Courier New" w:hAnsi="Courier New" w:cs="Courier New"/>
          <w:sz w:val="16"/>
          <w:szCs w:val="16"/>
        </w:rPr>
        <w:t xml:space="preserve">         "total-traffic-normal-baseline":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"unit": "megabytes-ps",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"protocol": 6,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"peak-g": "50"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}</w:t>
      </w:r>
      <w:commentRangeEnd w:id="84"/>
      <w:r w:rsidR="0042223E">
        <w:rPr>
          <w:rStyle w:val="Marquedecommentaire"/>
        </w:rPr>
        <w:commentReference w:id="84"/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Figure 17: PUT to Convey the DOTS Traffic Baseline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6.3.2.  Retrieve Normal Traffic Baseline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 GET request with 'tsid' Uri-Path parameter is used to retrieve a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specific installed DOTS client domain baseline traffic information.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</w:t>
      </w:r>
      <w:del w:id="85" w:author="Jon Shallow" w:date="2020-01-31T15:42:00Z">
        <w:r w:rsidRPr="009223BB" w:rsidDel="006E7BDB">
          <w:rPr>
            <w:rFonts w:ascii="Courier New" w:hAnsi="Courier New" w:cs="Courier New"/>
            <w:sz w:val="16"/>
            <w:szCs w:val="16"/>
          </w:rPr>
          <w:delText xml:space="preserve">that aim, the </w:delText>
        </w:r>
      </w:del>
      <w:r w:rsidRPr="009223BB">
        <w:rPr>
          <w:rFonts w:ascii="Courier New" w:hAnsi="Courier New" w:cs="Courier New"/>
          <w:sz w:val="16"/>
          <w:szCs w:val="16"/>
        </w:rPr>
        <w:t xml:space="preserve">same procedure </w:t>
      </w:r>
      <w:ins w:id="86" w:author="Jon Shallow" w:date="2020-01-31T15:42:00Z">
        <w:r w:rsidR="006E7BDB">
          <w:rPr>
            <w:rFonts w:ascii="Courier New" w:hAnsi="Courier New" w:cs="Courier New"/>
            <w:sz w:val="16"/>
            <w:szCs w:val="16"/>
          </w:rPr>
          <w:t xml:space="preserve">as </w:t>
        </w:r>
      </w:ins>
      <w:r w:rsidRPr="009223BB">
        <w:rPr>
          <w:rFonts w:ascii="Courier New" w:hAnsi="Courier New" w:cs="Courier New"/>
          <w:sz w:val="16"/>
          <w:szCs w:val="16"/>
        </w:rPr>
        <w:t>defined in (Section 6.1.3) is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followed.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To retrieve all baseline information bound to a DOTS client, the DOTS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client proceeds as specified in Section 6.1.1.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6.3.3.  Retrieve Normal Traffic Baseline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 DELETE request is used to delete the installed DOTS client domain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normal traffic baseline.  The </w:t>
      </w:r>
      <w:del w:id="87" w:author="Jon Shallow" w:date="2020-01-31T15:51:00Z">
        <w:r w:rsidRPr="009223BB" w:rsidDel="006E7BDB">
          <w:rPr>
            <w:rFonts w:ascii="Courier New" w:hAnsi="Courier New" w:cs="Courier New"/>
            <w:sz w:val="16"/>
            <w:szCs w:val="16"/>
          </w:rPr>
          <w:delText xml:space="preserve">that aim, the </w:delText>
        </w:r>
      </w:del>
      <w:r w:rsidRPr="009223BB">
        <w:rPr>
          <w:rFonts w:ascii="Courier New" w:hAnsi="Courier New" w:cs="Courier New"/>
          <w:sz w:val="16"/>
          <w:szCs w:val="16"/>
        </w:rPr>
        <w:t xml:space="preserve">same procedure </w:t>
      </w:r>
      <w:ins w:id="88" w:author="Jon Shallow" w:date="2020-01-31T15:52:00Z">
        <w:r w:rsidR="006E7BDB">
          <w:rPr>
            <w:rFonts w:ascii="Courier New" w:hAnsi="Courier New" w:cs="Courier New"/>
            <w:sz w:val="16"/>
            <w:szCs w:val="16"/>
          </w:rPr>
          <w:t xml:space="preserve">as </w:t>
        </w:r>
      </w:ins>
      <w:r w:rsidRPr="009223BB">
        <w:rPr>
          <w:rFonts w:ascii="Courier New" w:hAnsi="Courier New" w:cs="Courier New"/>
          <w:sz w:val="16"/>
          <w:szCs w:val="16"/>
        </w:rPr>
        <w:t>defined 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(Section 6.1.4) is followed.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6.4.  Reset Installed Telemetry Setup </w:t>
      </w:r>
      <w:del w:id="89" w:author="Jon Shallow" w:date="2020-01-31T15:53:00Z">
        <w:r w:rsidRPr="009223BB" w:rsidDel="006E7BDB">
          <w:rPr>
            <w:rFonts w:ascii="Courier New" w:hAnsi="Courier New" w:cs="Courier New"/>
            <w:sz w:val="16"/>
            <w:szCs w:val="16"/>
          </w:rPr>
          <w:delText>and Configuration</w:delText>
        </w:r>
      </w:del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Upon bootstrapping (or reboot or any other event that may alter the </w:t>
      </w:r>
      <w:ins w:id="90" w:author="Jon Shallow" w:date="2020-01-31T15:52:00Z">
        <w:r w:rsidR="006E7BDB">
          <w:rPr>
            <w:rFonts w:ascii="Courier New" w:hAnsi="Courier New" w:cs="Courier New"/>
            <w:sz w:val="16"/>
            <w:szCs w:val="16"/>
          </w:rPr>
          <w:t>environment</w:t>
        </w:r>
      </w:ins>
      <w:r w:rsidRPr="009223BB">
        <w:rPr>
          <w:rFonts w:ascii="Courier New" w:hAnsi="Courier New" w:cs="Courier New"/>
          <w:sz w:val="16"/>
          <w:szCs w:val="16"/>
        </w:rPr>
        <w:t>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 DOTS client MAY send a DELETE request to set the telemetry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parameters to default values.  Such a request does not include any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'tsid'.  An example of such request is depicted in Figure 18.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Header: DELETE (Code=0.04)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".well-known"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"dots"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"tm-setup"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Uri-Path: "cuid=dz6pHjaADkaFTbjr0JGBpw"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Figure 18: Delete Telemetry Configuration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6.5.  Conflict with Other DOTS Clients of the Same Domain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 DOTS server may detect conflicts between requests to convey pipe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and baseline information received from DOTS clients of the same DOTS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client domain. 'conflict-information' is used to report the conflict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to the DOTS client following similar conflict handling discussed 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Section 4.4.1 of [I-D.ietf-dots-signal-channel].  The conf</w:t>
      </w:r>
      <w:ins w:id="91" w:author="Jon Shallow" w:date="2020-02-01T13:41:00Z">
        <w:r w:rsidR="0042223E">
          <w:rPr>
            <w:rFonts w:ascii="Courier New" w:hAnsi="Courier New" w:cs="Courier New"/>
            <w:sz w:val="16"/>
            <w:szCs w:val="16"/>
          </w:rPr>
          <w:t>l</w:t>
        </w:r>
      </w:ins>
      <w:r w:rsidRPr="009223BB">
        <w:rPr>
          <w:rFonts w:ascii="Courier New" w:hAnsi="Courier New" w:cs="Courier New"/>
          <w:sz w:val="16"/>
          <w:szCs w:val="16"/>
        </w:rPr>
        <w:t>ict cause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can be set to one of these values: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1: Overlapping targets (already defined 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[I-D.ietf-dots-signal-channel]).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TBA: Overlapping pipe scope (see Section 11).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7.  DOTS Telemetry from Clients to Servers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There are two broad types of DDoS attacks, one is bandwidth consuming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attack, the other is target resource consuming attack.  This section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outlines the set of DOTS telemetry attributes (Section 7.1) that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covers both the types of attacks.  The ultimate objective of these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attributes is to allow for the complete knowledge of attacks and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various particulars that can best characterize attacks.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description and motivation behind each attribute are presented 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Section 3.  DOTS telemetry attributes are optionally signaled and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therefore MUST NOT be treated as mandatory fields in the DOTS signal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channel protocol.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"ietf-dots-telemetry" YANG module augments the "ietf-dots-signal"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with two new message types called "telemetry-setup" and "telemetry".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tree structure of the "telemetry" message type is shown below: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augment /ietf-signal:dots-signal/ietf-signal:message-type: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+--:(telemetry-setup) {dots-telemetry}?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+--rw telemetry* [cuid tsid]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...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+--:(telemetry) {dots-telemetry}?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+--rw pre-mitigation* [cuid id]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+--rw cuid                       string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+--rw cdid?                      string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+--rw id               uint32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+--rw target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         |  +--rw target-prefix*       inet:ip-prefix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+--rw target-port-range* [lower-port]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|  +--rw lower-port    inet:port-number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|  +--rw upper-port?   inet:port-number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+--rw target-protocol*     uint8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+--rw target-fqdn*         inet:domain-name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+--rw target-uri*          inet:uri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+--rw total-traffic* [unit protocol]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+--rw unit                 unit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+--rw protocol             uint8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+--rw low-percentile-g?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+--rw mid-percentile-g?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+--rw high-percentile-g?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+--rw peak-g?   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+--rw total-attack-traffic* [unit protocol]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+--rw unit                 unit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+--rw protocol             uint8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+--rw low-percentile-g?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+--rw mid-percentile-g?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+--rw high-percentile-g?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+--rw peak-g?   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+--rw total-attack-connection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+--rw low-percentile-l* [protocol]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|  +--rw protocol              uint8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|  +--rw connection?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|  +--rw embryonic? 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|  +--rw connection-ps?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|  +--rw request-ps?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|  +--rw partial-request-ps?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+--rw mid-percentile-l* [protocol]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|  +--rw protocol              uint8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|  +--rw connection?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|  +--rw embryonic? 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|  +--rw connection-ps?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|  +--rw request-ps?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|  +--rw partial-request-ps?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+--rw high-percentile-l* [protocol]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|  +--rw protocol              uint8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|  +--rw connection?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|  +--rw embryonic? 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|  +--rw connection-ps?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|  +--rw request-ps?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|  +--rw partial-request-ps?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+--rw peak-l* [protocol]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   +--rw protocol              uint8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   +--rw connection?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   +--rw embryonic? 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   +--rw connection-ps?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   +--rw request-ps?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|     +--rw partial-request-ps?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+--rw attack-detail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</w:t>
      </w:r>
      <w:commentRangeStart w:id="92"/>
      <w:r w:rsidRPr="009223BB">
        <w:rPr>
          <w:rFonts w:ascii="Courier New" w:hAnsi="Courier New" w:cs="Courier New"/>
          <w:sz w:val="16"/>
          <w:szCs w:val="16"/>
        </w:rPr>
        <w:t xml:space="preserve">+--rw id?                </w:t>
      </w:r>
      <w:commentRangeEnd w:id="92"/>
      <w:r w:rsidR="007C4B58">
        <w:rPr>
          <w:rStyle w:val="Marquedecommentaire"/>
        </w:rPr>
        <w:commentReference w:id="92"/>
      </w:r>
      <w:r w:rsidRPr="009223BB">
        <w:rPr>
          <w:rFonts w:ascii="Courier New" w:hAnsi="Courier New" w:cs="Courier New"/>
          <w:sz w:val="16"/>
          <w:szCs w:val="16"/>
        </w:rPr>
        <w:t>uint32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+--rw attack-id?         string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+--rw attack-name?       string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+--rw attack-severity?   attack-severity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+--rw start-time?        uint64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+--rw end-time?          uint64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+--rw source-count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|  +--rw low-percentile-g?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|  +--rw mid-percentile-g?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|  +--rw high-percentile-g?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|  +--rw peak-g?   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+--rw top-talker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+--rw source-prefix* [source-prefix]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+--rw spoofed-status?            boolean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+--rw source-prefix              inet:ip-prefix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+--rw total-attack-traffic* [unit]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                  |  +--rw unit                 unit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|  +--rw low-percentile-g?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|  +--rw mid-percentile-g?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|  +--rw high-percentile-g?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|  +--rw peak-g?   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+--rw total-attack-connection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+--rw low-percentile-l* [protocol]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|  +--rw protocol              uint8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|  +--rw connection?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|  +--rw embryonic? 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|  +--rw connection-ps?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|  +--rw request-ps?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|  +--rw partial-request-ps?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+--rw mid-percentile-l* [protocol]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|  +--rw protocol              uint8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|  +--rw connection?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|  +--rw embryonic? 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|  +--rw connection-ps?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|  +--rw request-ps?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|  +--rw partial-request-ps?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+--rw high-percentile-l* [protocol]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|  +--rw protocol              uint8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|  +--rw connection?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|  +--rw embryonic? 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|  +--rw connection-ps?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|  +--rw request-ps?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|  +--rw partial-request-ps?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+--rw peak-l* [protocol]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   +--rw protocol              uint8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   +--rw connection?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   +--rw embryonic? 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   +--rw connection-ps?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   +--rw request-ps?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      +--rw partial-request-ps?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7.1.  Pre-mitigation DOTS Telemetry Attributes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pre-mitigation telemetry attributes are indicated by the path-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suffix '/tm'.  The '/tm' is appended to the path-prefix to form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URI used with a CoAP request to signal the DOTS telemetry. 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following pre-mitigation telemetry attributes can be signaled from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DOTS clients to DOTS servers.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  DISCUSSION NOTES: (1) Some telemetry can be communicated using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DOTS data channel. (2) Evaluate the risk of fragmentation,. Some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of the information is not specific to each mitigation request. (3)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Should we define other configuration parameters to be controlled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by a DOTS client, e.g., Indicate a favorite measurement unit?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Indicate a minimum notification interval?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7.1.1.  Total Attack Traffic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total attack traffic can be identified by the DOTS client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domain's DDoS Mitigation System (DMS) or DDoS Detector.  The low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percentile (10th percentile), mid percentile (50th percentile), high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percentile (90th percentile) and peak values of total attack traffic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measured in packets per second (PPS) or kilo packets per second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(Kpps) and Bits per Second (BPS), and kilobytes per second or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megabytes per second or gigabytes per second.  The total attack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traffic is represented for a target and is transport-protocol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specific.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7.1.2.  Total Traffic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low percentile (10th percentile), mid percentile (50th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percentile), high percentile (90th percentile) and peak values of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total traffic during a DDoS attack measured in packets per second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(PPS) or kilo packets per second (Kpps) and Bits per Second (BPS),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and kilobytes per second or megabytes per second gigabytes per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second.  The total traffic is represented for a target and is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transport-protocol specific.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7.1.3.  Total Attack Connections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If the target is subjected to resource consuming DDoS attack, the low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percentile (10th percentile), mid percentile (50th percentile), high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percentile (90th percentile) and peak values of following optional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attributes for the target per transport-protocol are included to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represent the attack characteristics: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  The number of simultaneous attack connections to the target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server.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  The number of simultaneous embryonic connections to the target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server.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  The number of attack connections per second to the target server.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  The number of attack requests to the target server.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7.1.4.  Attack Details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attack details need to cover well-known and common attacks (such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as a SYN Flood) along with new emerging or vendor-specific attacks.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following new fields describing the on-going attack are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discussed: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</w:t>
      </w:r>
      <w:commentRangeStart w:id="93"/>
      <w:r w:rsidRPr="009223BB">
        <w:rPr>
          <w:rFonts w:ascii="Courier New" w:hAnsi="Courier New" w:cs="Courier New"/>
          <w:sz w:val="16"/>
          <w:szCs w:val="16"/>
        </w:rPr>
        <w:t>vendor-id</w:t>
      </w:r>
      <w:commentRangeEnd w:id="93"/>
      <w:r w:rsidR="007C4B58">
        <w:rPr>
          <w:rStyle w:val="Marquedecommentaire"/>
        </w:rPr>
        <w:commentReference w:id="93"/>
      </w:r>
      <w:r w:rsidRPr="009223BB">
        <w:rPr>
          <w:rFonts w:ascii="Courier New" w:hAnsi="Courier New" w:cs="Courier New"/>
          <w:sz w:val="16"/>
          <w:szCs w:val="16"/>
        </w:rPr>
        <w:t>:  Vendor ID is a security vendor's Enterprise Number as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registered with IANA [Enterprise-Numbers].  It is a four-byte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integer value.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This is a mandatory sub-attribute.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attack-id:  Unique identifier assigned by the vendor for the attack.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This is a mandatory sub-attribute.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attack-name:  Textual representation of attack description.  Natural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Language Processing techniques (e.g., word embedding) can possibly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be used to map the attack description to an attack type.  Textual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representation of attack solves two problems (a) avoids the need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to create mapping tables manually between vendors (2) Avoids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need to standardize attack types which keep evolving.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This is a mandatory sub-attribute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attack-severity:  Attack severity.  </w:t>
      </w:r>
      <w:commentRangeStart w:id="94"/>
      <w:r w:rsidRPr="009223BB">
        <w:rPr>
          <w:rFonts w:ascii="Courier New" w:hAnsi="Courier New" w:cs="Courier New"/>
          <w:sz w:val="16"/>
          <w:szCs w:val="16"/>
        </w:rPr>
        <w:t>Emergency (</w:t>
      </w:r>
      <w:del w:id="95" w:author="Jon Shallow" w:date="2020-02-01T18:25:00Z">
        <w:r w:rsidRPr="009223BB" w:rsidDel="005703F3">
          <w:rPr>
            <w:rFonts w:ascii="Courier New" w:hAnsi="Courier New" w:cs="Courier New"/>
            <w:sz w:val="16"/>
            <w:szCs w:val="16"/>
          </w:rPr>
          <w:delText>0</w:delText>
        </w:r>
      </w:del>
      <w:ins w:id="96" w:author="Jon Shallow" w:date="2020-02-01T18:25:00Z">
        <w:r w:rsidR="005703F3">
          <w:rPr>
            <w:rFonts w:ascii="Courier New" w:hAnsi="Courier New" w:cs="Courier New"/>
            <w:sz w:val="16"/>
            <w:szCs w:val="16"/>
          </w:rPr>
          <w:t>1</w:t>
        </w:r>
      </w:ins>
      <w:r w:rsidRPr="009223BB">
        <w:rPr>
          <w:rFonts w:ascii="Courier New" w:hAnsi="Courier New" w:cs="Courier New"/>
          <w:sz w:val="16"/>
          <w:szCs w:val="16"/>
        </w:rPr>
        <w:t>), critical (</w:t>
      </w:r>
      <w:del w:id="97" w:author="Jon Shallow" w:date="2020-02-01T18:25:00Z">
        <w:r w:rsidRPr="009223BB" w:rsidDel="005703F3">
          <w:rPr>
            <w:rFonts w:ascii="Courier New" w:hAnsi="Courier New" w:cs="Courier New"/>
            <w:sz w:val="16"/>
            <w:szCs w:val="16"/>
          </w:rPr>
          <w:delText>1</w:delText>
        </w:r>
      </w:del>
      <w:ins w:id="98" w:author="Jon Shallow" w:date="2020-02-01T18:25:00Z">
        <w:r w:rsidR="005703F3">
          <w:rPr>
            <w:rFonts w:ascii="Courier New" w:hAnsi="Courier New" w:cs="Courier New"/>
            <w:sz w:val="16"/>
            <w:szCs w:val="16"/>
          </w:rPr>
          <w:t>2</w:t>
        </w:r>
      </w:ins>
      <w:r w:rsidRPr="009223BB">
        <w:rPr>
          <w:rFonts w:ascii="Courier New" w:hAnsi="Courier New" w:cs="Courier New"/>
          <w:sz w:val="16"/>
          <w:szCs w:val="16"/>
        </w:rPr>
        <w:t>) and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alert (</w:t>
      </w:r>
      <w:del w:id="99" w:author="Jon Shallow" w:date="2020-02-01T18:25:00Z">
        <w:r w:rsidRPr="009223BB" w:rsidDel="005703F3">
          <w:rPr>
            <w:rFonts w:ascii="Courier New" w:hAnsi="Courier New" w:cs="Courier New"/>
            <w:sz w:val="16"/>
            <w:szCs w:val="16"/>
          </w:rPr>
          <w:delText>2</w:delText>
        </w:r>
      </w:del>
      <w:ins w:id="100" w:author="Jon Shallow" w:date="2020-02-01T18:25:00Z">
        <w:r w:rsidR="005703F3">
          <w:rPr>
            <w:rFonts w:ascii="Courier New" w:hAnsi="Courier New" w:cs="Courier New"/>
            <w:sz w:val="16"/>
            <w:szCs w:val="16"/>
          </w:rPr>
          <w:t>3</w:t>
        </w:r>
      </w:ins>
      <w:r w:rsidRPr="009223BB">
        <w:rPr>
          <w:rFonts w:ascii="Courier New" w:hAnsi="Courier New" w:cs="Courier New"/>
          <w:sz w:val="16"/>
          <w:szCs w:val="16"/>
        </w:rPr>
        <w:t>).</w:t>
      </w:r>
      <w:commentRangeEnd w:id="94"/>
      <w:r w:rsidR="005703F3">
        <w:rPr>
          <w:rStyle w:val="Marquedecommentaire"/>
        </w:rPr>
        <w:commentReference w:id="94"/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This is an optional sub-attribute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start-time:  The time the attack started.  The attack start time is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expressed in seconds relative to 1970-01-01T00:00Z in UTC time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(Section 2.4.1 of [RFC7049]).  The CBOR encoding is modified so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that the leading tag 1 (epoch-based date/time) MUST be omitted.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This is a mandatory sub-attribute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end-time:           The time the attack-id attack ended.  The attack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end time is expressed in seconds relative to 1970-01-01T00:00Z 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UTC time (Section 2.4.1 of [RFC7049]).  The CBOR encoding is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modified so that the leading tag 1 (epoch-based date/time) MUST be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  omitted.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This is an optional sub-attribute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following existing fields are re-defined describing the on-going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attack are discussed: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  The target resource is identified using the attributes 'target-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prefix', 'target-port-range', 'target-protocol', 'target-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fqdn','target-uri', or 'alias-name' defined in the base DOTS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signal channel protocol and at least one of the attributes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'target-prefix', 'target-fqdn','target-uri', or 'alias-name' MUST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be present in the attack details.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A.  If the target is subjected to bandwidth consuming attack,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attributes representing the low percentile (10th percentile),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mid percentile (50th percentile), high percentile (90th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percentile) and peak values of the attack-id attack traffic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</w:t>
      </w:r>
      <w:commentRangeStart w:id="101"/>
      <w:r w:rsidRPr="009223BB">
        <w:rPr>
          <w:rFonts w:ascii="Courier New" w:hAnsi="Courier New" w:cs="Courier New"/>
          <w:sz w:val="16"/>
          <w:szCs w:val="16"/>
        </w:rPr>
        <w:t>measured in packets per second (PPS) or kilo packets per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second (Kpps) and Bits per Second (BPS), and kilobytes per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second or megabytes per second or gigabytes per second are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included</w:t>
      </w:r>
      <w:commentRangeEnd w:id="101"/>
      <w:r w:rsidR="005703F3">
        <w:rPr>
          <w:rStyle w:val="Marquedecommentaire"/>
        </w:rPr>
        <w:commentReference w:id="101"/>
      </w:r>
      <w:r w:rsidRPr="009223BB">
        <w:rPr>
          <w:rFonts w:ascii="Courier New" w:hAnsi="Courier New" w:cs="Courier New"/>
          <w:sz w:val="16"/>
          <w:szCs w:val="16"/>
        </w:rPr>
        <w:t>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B.  If the target is subjected to resource consuming DDoS attacks,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the same attributes defined for Section 7.1.3 are applicable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for representing the attack.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This is an optional sub-attribute.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  A count of sources involved in the attack targeting the victim and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a list of top talkers among those sources.  The top talkers are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represented using the 'source-prefix' defined 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[I-D.ietf-dots-signal-call-home].  If the top talkers are spoofed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IP addresses (e.g., reflection attacks) or not.  If the target is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subjected to bandwidth consuming attack, the attack traffic from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each of the top talkers represented in the low percentile (10th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percentile), mid percentile (50th percentile), high percentile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(90th percentile) and peak values of traffic measured in packets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per second (PPS) or kilo packets per second (Kpps) and Bits per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Second (BPS), and kilobytes per second or megabytes per second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gigabytes per second.  If the target is subjected to resource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consuming DDoS attacks, the same attributes defined for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Section 7.1.3 are applicable here for representing the attack per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talker.  This is an optional sub-attribute.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7.2.  DOTS Client to Server Mitigation Efficacy DOTS Telemetry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Attributes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mitigation efficacy telemetry attributes can be signaled from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DOTS client to the DOTS server as part of the periodic mitigation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efficacy updates to the server (Section 5.3.4 of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[I-D.ietf-dots-signal-channel]).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7.2.1.  Total Attack Traffic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low percentile (10th percentile), mid percentile (50th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percentile), high percentile (90th percentile), and peak values of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total attack traffic the DOTS client still sees during the active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mitigation service measured in packets per second (PPS) or kilo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packets per second (Kpps) and Bits per Second (BPS), and kilobytes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per second or megabytes per second or gigabytes per second.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7.2.2.  Attack Details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overall attack details as observed from the DOTS client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perspective during the active mitigation service.  The same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attributes defined in Section 7.1.4 are applicable here.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7.3.  Sample Examples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7.3.1.  Single Pre-Mitigation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&lt;&lt;&gt;&gt;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7.3.2.  Multiple Pre-Mitigations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&lt;&lt;multiple mitigation-ids are used &gt;&gt;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7.3.3.  Top-Talker of Targets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&lt;&lt;A server can aggregate top-talkers for all targets of a domain, or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when justified, send specific information (including top-talkers) per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individual targets. &gt;&gt;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&lt;&lt;several target victim (target) addresses should be included in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target-prefix*.&gt;&gt;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7.3.4.  Top-Talker of Each Target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&lt;&lt;Each target victim (target) address should be included in the list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of target-prefix* in each pre-mitigation, and several pre-mitigations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should be included in the pre-mitigation*.&gt;&gt;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8.  DOTS Telemetry from Servers to Clients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8.1.  DOTS Server to Client Mitigation Status DOTS Telemetry Attributes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mitigation status telemetry attributes can be signaled from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DOTS server to the DOTS client as part of the periodic mitigation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status update (Section 5.3.3 of [I-D.ietf-dots-signal-channel]).  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particular, DOTS clients can receive asynchronous notifications of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attack details from DOTS servers using the Observe option defined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in [RFC7641].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"ietf-dots-telemetry" YANG module augments the "mitigation-scope"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type message defined in "ietf-dots-signal" with telemetry data as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depicted in following tree structure: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augment /ietf-signal:dots-signal/ietf-signal:message-type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/ietf-signal:mitigation-scope/ietf-signal:scope: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+--rw total-traffic* [unit protocol] {dots-telemetry}?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+--rw unit                 unit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+--rw protocol             uint8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+--rw low-percentile-g?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+--rw mid-percentile-g?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+--rw high-percentile-g?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+--rw peak-g?   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+--rw total-attack-traffic* [unit] {dots-telemetry}?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+--rw unit                 unit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+--rw low-percentile-g?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+--rw mid-percentile-g?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+--rw high-percentile-g?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+--rw peak-g?   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+--rw total-attack-connection {dots-telemetry}?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+--rw low-percentile-c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|  +--rw connection?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|  +--rw embryonic? 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|  +--rw connection-ps?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|  +--rw request-ps?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|  +--rw partial-request-ps?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+--rw mid-percentile-c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|  +--rw connection?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|  +--rw embryonic? 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|  +--rw connection-ps?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   |  |  +--rw request-ps?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|  +--rw partial-request-ps?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+--rw high-percentile-c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|  +--rw connection?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|  +--rw embryonic? 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|  +--rw connection-ps?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|  +--rw request-ps?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|  +--rw partial-request-ps?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+--rw peak-c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+--rw connection?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+--rw embryonic? 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+--rw connection-ps?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+--rw request-ps?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|     +--rw partial-request-ps?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+--rw attack-detail {dots-telemetry}?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+--rw </w:t>
      </w:r>
      <w:commentRangeStart w:id="102"/>
      <w:r w:rsidRPr="009223BB">
        <w:rPr>
          <w:rFonts w:ascii="Courier New" w:hAnsi="Courier New" w:cs="Courier New"/>
          <w:sz w:val="16"/>
          <w:szCs w:val="16"/>
        </w:rPr>
        <w:t>id?</w:t>
      </w:r>
      <w:commentRangeEnd w:id="102"/>
      <w:r w:rsidR="007C4B58">
        <w:rPr>
          <w:rStyle w:val="Marquedecommentaire"/>
        </w:rPr>
        <w:commentReference w:id="102"/>
      </w:r>
      <w:r w:rsidRPr="009223BB">
        <w:rPr>
          <w:rFonts w:ascii="Courier New" w:hAnsi="Courier New" w:cs="Courier New"/>
          <w:sz w:val="16"/>
          <w:szCs w:val="16"/>
        </w:rPr>
        <w:t xml:space="preserve">                uint32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+--rw attack-id?         string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+--rw attack-name?       string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+--rw attack-severity?   attack-severity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+--rw start-time?        uint64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+--rw end-time?          uint64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+--rw source-count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|  +--rw low-percentile-g?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|  +--rw mid-percentile-g?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|  +--rw high-percentile-g?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|  +--rw peak-g?   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+--rw top-talker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+--rw source-prefix* [source-prefix]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+--rw spoofed-status?            boolean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+--rw source-prefix              inet:ip-prefix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+--rw total-attack-traffic* [unit]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|  +--rw unit                 unit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|  +--rw low-percentile-g?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|  +--rw mid-percentile-g?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|  +--rw high-percentile-g?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|  +--rw peak-g?   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+--rw total-attack-connection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+--rw low-percentile-c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|  +--rw connection?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|  +--rw embryonic? 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|  +--rw connection-ps?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|  +--rw request-ps?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|  +--rw partial-request-ps?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+--rw mid-percentile-c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|  +--rw connection?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|  +--rw embryonic? 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|  +--rw connection-ps?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|  +--rw request-ps?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|  +--rw partial-request-ps?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+--rw high-percentile-c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|  +--rw connection?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|  +--rw embryonic? 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|  +--rw connection-ps?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|  +--rw request-ps?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|  +--rw partial-request-ps?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+--rw peak-c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+--rw connection?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+--rw embryonic? 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+--rw connection-ps?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+--rw request-ps?        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   +--rw partial-request-ps?   yang:gauge64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8.1.1.  Mitigation Status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As defined in [RFC8612], the actual mitigation activities can include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several countermeasure mechanisms.  The DOTS server SHOULD signal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current operational status to each relevant countermeasure.  A list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of attacks detected by each countermeasure.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same attributes defined for Section 7.1.4 are applicable for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describing the attacks detected and mitigated.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8.2.  DOTS Detector to Clients Detection Telemetry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attack details can also be signaled from DOTS servers to DOTS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clients.  For example, the DOTS server co-located with a DDoS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detector collects monitoring information from the target network,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identifies DDoS attack using statistical analysis or deep learning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techniques, and signals the attack details to the DOTS client.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DOTS client can use the attack details to decide whether to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trigger a DOTS mitigation request or not.  Furthermore, the security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operation personnel at the DOTS client domain can use the attack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details to determine the protection strategy and select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appropriate DOTS server for mitigating the attack.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&lt;&lt;to be further discussed&gt;&gt;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9.  YANG Module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This module uses types defined in [RFC6991].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&lt;CODE BEGINS&gt; file "ietf-dots-telemetry@2020-01-23.yang"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module ietf-dots-telemetry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yang-version 1.1;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namespace "urn:ietf:params:xml:ns:yang:ietf-dots-telemetry";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prefix dots-telemetry;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import ietf-dots-signal-channel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prefix ietf-signal;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reference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"RFC SSSS: Distributed Denial-of-Service Open Threat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Signaling (DOTS) Signal Channel Specification";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import ietf-dots-data-channel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prefix ietf-data;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reference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"RFC DDDD: Distributed Denial-of-Service Open Threat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Signaling (DOTS) Data Channel Specification";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import ietf-yang-types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prefix yang;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reference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"Section 3 of RFC 6991";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import ietf-inet-types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prefix inet;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reference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"Section 4 of RFC 6991";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import ietf-network-topology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prefix nt;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reference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"Section 6.2 of RFC 8345: A YANG Data Model for Network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Topologies";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organization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"IETF DDoS Open Threat Signaling (DOTS) Working Group";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contact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"WG Web:   &lt;https://datatracker.ietf.org/wg/dots/&gt;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WG List:  &lt;mailto:dots@ietf.org&gt;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Author:  Mohamed Boucadair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          &lt;mailto:mohamed.boucadair@orange.com&gt;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Author:  Konda, Tirumaleswar Reddy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&lt;mailto:TirumaleswarReddy_Konda@McAfee.com&gt;";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"This module contains YANG definitions for the signaling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of DOTS telemetry exchanged between a DOTS client and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a DOTS server, by means of the DOTS signal channel.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Copyright (c) 2020 IETF Trust and the persons identified as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authors of the code.  All rights reserved.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Redistribution and use in source and binary forms, with or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without modification, is permitted pursuant to, and subject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to the license terms contained in, the Simplified BSD License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set forth in Section 4.c of the IETF Trust's Legal Provisions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Relating to IETF Documents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(http://trustee.ietf.org/license-info).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This version of this YANG module is part of RFC XXXX; see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the RFC itself for full legal notices.";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revision 2020-01-23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"Initial revision.";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reference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"RFC XXXX: Distributed Denial-of-Service Open Threat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Signaling (DOTS) Telemetry";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feature dots-telemetry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"This feature means that the DOTS signal channel is able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to convey DOTS telemetry data between DOTS clients and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servers.";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typedef attack-severity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type enumeration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enum emergency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value 1;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"The attack is severe: emergency.";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enum critical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value 2;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"The attack is critical.";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enum alert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value 3;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"This is an alert.";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"Enumeration for attack severity.";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typedef unit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type enumeration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enum pps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value 1;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"Packets per second (PPS).";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enum kilo-pps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    value 2;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"Kilo packets per second (Kpps).";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enum bps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value 3;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"Bits per Second (BPS).";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enum kilobytes-ps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value 4;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"Kilobytes per second.";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enum megabytes-ps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value 5;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"Megabytes per second.";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enum gigabytes-ps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value 6;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"Gigabytes per second.";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"Enumeration to indicate which unit is used.";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typedef interval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type enumeration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enum hour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value 1;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"Hour.";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enum day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value 2;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"Day.";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enum week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value 3;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"Week.";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enum month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value 4;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"Month.";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"Enumeration to indicate the overall measurement period.";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typedef sample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type enumeration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enum second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value 1;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"Second.";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enum 5-seconds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value 2;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"5 seconds.";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enum 30-seconds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value 3;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"30 seconds.";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enum minute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value 4;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"One minute.";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enum 5-minutes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value 5;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"5 minutes.";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enum 10-minutes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value 6;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"10 minutes.";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enum 30-minutes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value 7;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"30 minutes.";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enum hour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value 8;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"One hour.";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"Enumeration to indicate the measurement perdiod.";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typedef percentile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type decimal64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fraction-digits 2;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"The nth percentile of a set of data is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value at which n percent of the data is below it.";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grouping percentile-config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"Configuration of low, mid, and high percentile values.";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measurement-interval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interval;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"Defines the period on which percentiles are computed.";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measurement-sample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sample;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"Defines the time distribution for measuring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values that are used to compute percentiles..";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low-percentile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percentile;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default "10.00";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"Low percentile. If set to '0', this means low-percentiles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are disabled.";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mid-percentile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  type percentile;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must '. &gt;= ../low-percentile'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error-message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"The mid-percentile must be greater than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or equal to the low-percentile.";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default "50.00";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"Mid percentile. If set to the same value as low-percentiles,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this means mid-percentiles are disabled.";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high-percentile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percentile;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must '. &gt;= ../mid-percentile'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error-message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"The high-percentile must be greater than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or equal to the mid-percentile.";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default "90.00";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"High percentile. If set to the same value as mid-percentiles,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this means high-percentiles are disabled.";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grouping percentile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"Generic grouping for percentile.";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low-percentile-g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yang:gauge64;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"Low traffic.";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mid-percentile-g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yang:gauge64;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"Mid percentile.";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high-percentile-g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yang:gauge64;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"High percentile.";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peak-g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yang:gauge64;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"Peak";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grouping unit-config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"Generic grouping for unit configuration.";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list unit-config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key "unit";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"Controls which units are allowed when sharing telemetry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data.";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leaf unit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type unit;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"The traffic can be measured in packets per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second (PPS) or kilo packets per second (Kpps) and Bits per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Second (BPS), and kilobytes per second or megabytes per second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or gigabytes per second.";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leaf unit-status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    type boolean;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"Enable/disable the use of the measurement unit.";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grouping traffic-unit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"Grouping of traffic as a function of measurement unit.";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unit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unit;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"The traffic can be measured in packets per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second (PPS) or kilo packets per second (Kpps) and Bits per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Second (BPS), and kilobytes per second or megabytes per second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or gigabytes per second.";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uses percentile;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grouping traffic-unit-protocol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"Grouping of traffic of a given transport protocol as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a function of measurement unit.";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unit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unit;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"The traffic can be measured in packets per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second (PPS) or kilo packets per second (Kpps) and Bits per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Second (BPS), and kilobytes per second or megabytes per second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or gigabytes per second.";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protocol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uint8;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"The transport protocol.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Values are taken from the IANA Protocol Numbers registry: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&lt;https://www.iana.org/assignments/protocol-numbers/&gt;.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For example, this field contains 6 for TCP,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17 for UDP, 33 for DCCP, or 132 for SCTP.";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uses percentile;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grouping total-connection-capacity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"Total Connections Capacity. If the target is subjected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to resource consuming DDoS attack, these attributes are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useful to detect resource consuming DDoS attacks";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connection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uint64;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"The maximum number of simultaneous connections that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are allowed to the target server. The threshold is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transport-protocol specific because the target server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could support multiple protocols.";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connection-client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uint64;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"The maximum number of simultaneous connections that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are allowed to the target server per client.";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embryonic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uint64;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"The maximum number of simultaneous embryonic connections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that are allowed to the target server. The term 'embryonic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connection' refers to a connection whose connection handshake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is not finished and embryonic connection is only possible 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connection-oriented transport protocols like TCP or SCTP.";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embryonic-client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uint64;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"The maximum number of simultaneous embryonic connections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that are allowed to the target server per client.";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connection-ps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uint64;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"The maximum number of connections allowed per second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to the target server.";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connection-client-ps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uint64;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"The maximum number of connections allowed per second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to the target server per client.";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request-ps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uint64;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"The maximum number of requests allowed per second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to the target server.";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request-client-ps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uint64;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"The maximum number of requests allowed per second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to the target server per client.";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partial-request-ps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uint64;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"The maximum number of partial requests allowed per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second to the target server.";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partial-request-client-ps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uint64;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"The maximum number of partial requests allowed per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second to the target server per client.";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grouping connection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"A set of attributes which represent the attack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characteristics";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connection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yang:gauge64;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"The number of simultaneous attack connections to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the target server.";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embryonic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yang:gauge64;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"The number of simultaneous embryonic connections to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the target server.";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leaf connection-ps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yang:gauge64;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"The number of attack connections per second to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the target server.";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request-ps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yang:gauge64;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"The number of attack requests per second to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the target server.";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partial-request-ps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yang:gauge64;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"The number of attack partial requests to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the target server.";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grouping connection-percentile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"Total attack connections.";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container low-percentile-c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"Low percentile of attack connections.";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uses connection;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container mid-percentile-c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"Mid percentile of attack connections.";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uses connection;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container high-percentile-c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"High percentile of attack connections.";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uses connection;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container peak-c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"Peak attack connections.";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uses connection;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grouping connection-protocol-percentile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"Total attack connections.";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list low-percentile-l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key "protocol";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"Low percentile of attack connections.";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leaf protocol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type uint8;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"The transport protocol.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Values are taken from the IANA Protocol Numbers registry: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&lt;https://www.iana.org/assignments/protocol-numbers/&gt;.";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uses connection;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list mid-percentile-l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key "protocol";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"Mid percentile of attack connections.";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leaf protocol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type uint8;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"The transport protocol.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Values are taken from the IANA Protocol Numbers registry: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&lt;https://www.iana.org/assignments/protocol-numbers/&gt;.";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uses connection;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list high-percentile-l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key "protocol";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"Highg percentile of attack connections.";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leaf protocol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type uint8;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"The transport protocol.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Values are taken from the IANA Protocol Numbers registry: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&lt;https://www.iana.org/assignments/protocol-numbers/&gt;.";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uses connection;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list peak-l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key "protocol";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"Peak attack connections.";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leaf protocol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type uint8;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"The transport protocol.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Values are taken from the IANA Protocol Numbers registry: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&lt;https://www.iana.org/assignments/protocol-numbers/&gt;.";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uses connection;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grouping attack-detail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"Various information and details that describe the on-going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attacks that needs to be mitigated by the DOTS server.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The attack details need to cover well-known and common attacks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(such as a SYN Flood) along with new emerging or vendor-specific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attacks.";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id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uint32;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"Vendor ID is a security vendor's Enterprise Number.";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attack-id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string;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"Unique identifier assigned by the vendor for the attack.";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attack-name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string;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"Textual representation of attack description. Natural Language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Processing techniques (e.g., word embedding) can possibly be used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to map the attack description to an attack type.";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attack-severity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attack-severity;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"Severity level of an attack";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start-time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uint64;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    "The time the attack started. Start time is represented in seconds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relative to 1970-01-01T00:00:00Z in UTC time.";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leaf end-time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type uint64;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"The time the attack ended. End time is represented in seconds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relative to 1970-01-01T00:00:00Z in UTC time.";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container source-count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"Indicates the count of unique sources involved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in the attack.";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uses percentile;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grouping top-talker-aggregate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"Top attack sources.";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list source-prefix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key "source-prefix";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"IPv4 or IPv6 prefix identifying the attacker(s).";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leaf spoofed-status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type boolean;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"Indicates whether this address is spoofed.";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leaf source-prefix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type inet:ip-prefix;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"IPv4 or IPv6 prefix identifying the attacker(s).";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list total-attack-traffic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key "unit";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"Total attack traffic issued from this source.";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uses traffic-unit;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container total-attack-connection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"Total attack connections issued from this source.";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uses connection-percentile;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grouping top-talker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"Top attack sources.";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list source-prefix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key "source-prefix";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"IPv4 or IPv6 prefix identifying the attacker(s).";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leaf spoofed-status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type boolean;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"Indicates whether this address is spoofed.";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leaf source-prefix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type inet:ip-prefix;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"IPv4 or IPv6 prefix identifying the attacker(s).";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list total-attack-traffic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key "unit";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"Total attack traffic issued from this source.";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uses traffic-unit;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container total-attack-connection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"Total attack connections issued from this source.";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uses connection-protocol-percentile;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grouping baseline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"Grouping for the telemetry baseline.";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uses ietf-data:target;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list total-traffic-normal-baseline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key "unit protocol";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"Total traffic normal baselines.";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uses traffic-unit-protocol;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list total-connection-capacity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key "protocol";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"Total connection capacity.";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leaf protocol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type uint8;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"The transport protocol.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Values are taken from the IANA Protocol Numbers registry: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&lt;https://www.iana.org/assignments/protocol-numbers/&gt;.";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uses total-connection-capacity;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grouping pre-mitigation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"Grouping for the telemetry data.";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list total-traffic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key "unit protocol";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"Total traffic.";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uses traffic-unit-protocol;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list total-attack-traffic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key "unit protocol";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"Total attack traffic per protocol.";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uses traffic-unit-protocol;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container total-attack-connection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"Total attack connections.";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uses connection-protocol-percentile;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container attack-detail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"Attack details.";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uses attack-detail;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container top-talker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"Top attack sources.";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uses top-talker;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augment "/ietf-signal:dots-signal/ietf-signal:message-type/"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+ "ietf-signal:mitigation-scope/ietf-signal:scope"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if-feature "dots-telemetry";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"Extends mitigation scope with telemetry update data.";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list total-traffic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key "unit protocol";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"Total traffic.";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uses traffic-unit-protocol;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list total-attack-traffic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key "unit";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"Total attack traffic.";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uses traffic-unit;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container total-attack-connection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"Total attack connections.";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uses connection-percentile;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container attack-detail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"Atatck details";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uses attack-detail;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container top-talker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"Top attack sources.";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uses top-talker-aggregate;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augment "/ietf-signal:dots-signal/ietf-signal:message-type"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if-feature "dots-telemetry";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"Add a new choice to enclose telemetry data in DOTS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signal channel.";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case telemetry-setup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"Indicates the message is about telemetry.";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list telemetry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key "cuid tsid";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"The telemetry data per DOTS client.";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leaf cuid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type string;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"A unique identifier that is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generated by a DOTS client to prevent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request collisions.  It is expected that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cuid will remain consistent throughout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lifetime of the DOTS client.";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leaf cdid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type string;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"The cdid should be included by a server-domain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DOTS gateway to propagate the client domain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identification information from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gateway's client-facing-side to the gateway's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server-facing-side, and from the gateway's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server-facing-side to the DOTS server.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         It may be used by the final DOTS server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for policy enforcement purposes.";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leaf tsid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type uint32;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"An identifier for the DOTS telemetry setup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data.";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choice setup-type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"Can be a mitigation configuration, a pipe capacity,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or baseline message.";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case telemetry-config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"Uses to set low, mid, and high percentile values.";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container current-config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"Current configuration values.";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uses percentile-config;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uses unit-config;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leaf server-initiated-telemetry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type boolean;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"Used by a DOTS client to enable/disable whether it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accepts pre-mitigation telemetry from the DOTS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03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</w:t>
      </w:r>
      <w:r w:rsidRPr="008606BB">
        <w:rPr>
          <w:rFonts w:ascii="Courier New" w:hAnsi="Courier New" w:cs="Courier New"/>
          <w:sz w:val="16"/>
          <w:szCs w:val="16"/>
          <w:lang w:val="fr-FR"/>
          <w:rPrChange w:id="104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>server.";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05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106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           }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07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108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         }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09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110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         container max-config-values {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11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112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   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113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             </w:t>
      </w:r>
      <w:r w:rsidRPr="009223BB">
        <w:rPr>
          <w:rFonts w:ascii="Courier New" w:hAnsi="Courier New" w:cs="Courier New"/>
          <w:sz w:val="16"/>
          <w:szCs w:val="16"/>
        </w:rPr>
        <w:t>"Maximum acceptable configuration values.";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config false;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uses percentile-config;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// Check if this is right place for indciating this capability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leaf server-initiated-telemetry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type boolean;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"Indicates whether the DOTS server can be instructed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to send pre-mitigation telemetry. If set to FALSE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or the attribute is not present, this is an indication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that the server does not support this capability.";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14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</w:t>
      </w:r>
      <w:r w:rsidRPr="008606BB">
        <w:rPr>
          <w:rFonts w:ascii="Courier New" w:hAnsi="Courier New" w:cs="Courier New"/>
          <w:sz w:val="16"/>
          <w:szCs w:val="16"/>
          <w:lang w:val="fr-FR"/>
          <w:rPrChange w:id="115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>}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16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117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         }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18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119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         container min-config-values {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20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121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           description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22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123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             "Minimum acceptable configuration values.";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124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           </w:t>
      </w:r>
      <w:r w:rsidRPr="009223BB">
        <w:rPr>
          <w:rFonts w:ascii="Courier New" w:hAnsi="Courier New" w:cs="Courier New"/>
          <w:sz w:val="16"/>
          <w:szCs w:val="16"/>
        </w:rPr>
        <w:t>config false;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uses percentile-config;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container supported-units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"Supported units and default activation status.";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config false;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uses unit-config;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case pipe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"Total pipe capacity of a DOTS client domain";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list total-pipe-capacity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key "link-id unit";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"Total pipe capacity of a DOTS client domain.";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leaf link-id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type nt:link-id;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              "Identifier of an interconnection link.";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leaf capacity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type uint64;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mandatory true;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"Pipe capacity.";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leaf unit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type unit;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"The traffic can be measured in packets per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second (PPS) or kilo packets per second (Kpps) and Bits per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Second (BPS), and kilobytes per second or megabytes per second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 or gigabytes per second.";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case baseline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"Traffic baseline information";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list baseline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key "id";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"Traffic baseline information";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leaf id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type uint32;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must '. &gt;= 1';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    "A baseline entry identifier.";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uses baseline;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case telemetry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"Indicates the message is about telemetry.";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list pre-mitigation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key "cuid id";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"Pre-mitigation telemetry per DOTS client.";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leaf cuid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type string;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"A unique identifier that is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generated by a DOTS client to prevent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request collisions.  It is expected that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cuid will remain consistent throughout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lifetime of the DOTS client.";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leaf cdid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type string;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"The cdid should be included by a server-domain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DOTS gateway to propagate the client domain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identification information from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gateway's client-facing-side to the gateway's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server-facing-side, and from the gateway's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server-facing-side to the DOTS server.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It may be used by the final DOTS server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for policy enforcement purposes.";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leaf id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      type uint32;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"An identifier to uniquely demux telemetry data send using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the same message.";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}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container target {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description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"Indicates the target.";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uses ietf-data:target;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25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</w:t>
      </w:r>
      <w:r w:rsidRPr="008606BB">
        <w:rPr>
          <w:rFonts w:ascii="Courier New" w:hAnsi="Courier New" w:cs="Courier New"/>
          <w:sz w:val="16"/>
          <w:szCs w:val="16"/>
          <w:lang w:val="fr-FR"/>
          <w:rPrChange w:id="126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>}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27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128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     uses pre-mitigation;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29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130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   }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31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132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 }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33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134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}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35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136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>}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37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138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>&lt;CODE ENDS&gt;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39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10.  YANG/JSON Mapping Parameters to CBOR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All DOTS telemetry parameters in the payload of the DOTS signal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channel MUST be mapped to CBOR types as shown in the following table: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+----------------------+-------------+------+---------------+--------+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Parameter Name       | YANG        | CBOR | CBOR Major    | JSON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                     | Type        | Key  |    Type &amp;     | Type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                     |             |      | Information   |     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+----------------------+-------------+------+---------------+--------+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ietf-dots-signal-cha |             |      |               |     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nnel:telemetry       | container   |32776 | 5 map         | Object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tsid                 | uint32      |32777 | 0 unsigned    | Number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telemetry-config     | container   |32778 | 5 map         | Object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low-percentile       | decimal64   |32779 | 6 tag 4       |     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                     |             |      |  [-2, integer]| String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mid-percentile       | decimal64   |32780 | 6 tag 4       |     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                     |             |      |  [-2, integer]| String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high-percentile      | decimal64   |32781 | 6 tag 4       |     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                     |             |      |  [-2, integer]| String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unit-config          | list        |32782 | 4 array       | Array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unit                 | enumeration |32783 | 0 unsigned    | String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unit-status          | boolean     |32784 | 7 bits 20     | False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                     |             |      | 7 bits 21     | True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total-pipe-capability| list        |32785 | 4 array       | Array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pipe                 | uint64      |32786 | 0 unsigned    | String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pre-mitigation       | list        |32787 | 4 array       | Array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ietf-dots-signal-cha |             |      |               |     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nnel:telemetry-setup | container   |</w:t>
      </w:r>
      <w:del w:id="140" w:author="Jon Shallow" w:date="2020-02-01T20:53:00Z">
        <w:r w:rsidRPr="009223BB" w:rsidDel="00750575">
          <w:rPr>
            <w:rFonts w:ascii="Courier New" w:hAnsi="Courier New" w:cs="Courier New"/>
            <w:sz w:val="16"/>
            <w:szCs w:val="16"/>
          </w:rPr>
          <w:delText xml:space="preserve">32888 </w:delText>
        </w:r>
      </w:del>
      <w:ins w:id="141" w:author="Jon Shallow" w:date="2020-02-01T20:53:00Z">
        <w:r w:rsidR="00750575" w:rsidRPr="009223BB">
          <w:rPr>
            <w:rFonts w:ascii="Courier New" w:hAnsi="Courier New" w:cs="Courier New"/>
            <w:sz w:val="16"/>
            <w:szCs w:val="16"/>
          </w:rPr>
          <w:t>32</w:t>
        </w:r>
        <w:r w:rsidR="00750575">
          <w:rPr>
            <w:rFonts w:ascii="Courier New" w:hAnsi="Courier New" w:cs="Courier New"/>
            <w:sz w:val="16"/>
            <w:szCs w:val="16"/>
          </w:rPr>
          <w:t>7</w:t>
        </w:r>
        <w:r w:rsidR="00750575" w:rsidRPr="009223BB">
          <w:rPr>
            <w:rFonts w:ascii="Courier New" w:hAnsi="Courier New" w:cs="Courier New"/>
            <w:sz w:val="16"/>
            <w:szCs w:val="16"/>
          </w:rPr>
          <w:t xml:space="preserve">88 </w:t>
        </w:r>
      </w:ins>
      <w:r w:rsidRPr="009223BB">
        <w:rPr>
          <w:rFonts w:ascii="Courier New" w:hAnsi="Courier New" w:cs="Courier New"/>
          <w:sz w:val="16"/>
          <w:szCs w:val="16"/>
        </w:rPr>
        <w:t>| 5 map         | Object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total-traffic-       |             |      |               |     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   normal-baseline   | list        |32789 | 4 array       | Array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low-percentile-g     | yang:gauge64|32790 | 0 unsigned    | String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mid-percentile-g     | yang:gauge64|32791 | 0 unsigned    | String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high-percentile-g    | yang:gauge64|32792 | 0 unsigned    | String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peak-g               | yang:gauge64|32793 | 0 unsigned    | String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total-attack-traffic | list        |32794 | 4 array       | Array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total-traffic        | list        |32795 | 4 array       | Array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total-connection-    |             |      |               |     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       capacity      | list        |32796 | 4 array       | Array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connection           | uint64      |32797 | 0 unsigned    | String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connection-client    | uint64      |32798 | 0 unsigned    | String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embryonic            | uint64      |32799 | 0 unsigned    | String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embryonic-client     | uint64      |32800 | 0 unsigned    | String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connection-ps        | uint64      |32801 | 0 unsigned    | String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connection-client-ps | uint64      |32802 | 0 unsigned    | String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request-ps           | uint64      |32803 | 0 unsigned    | String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request-client-ps    | uint64      |32804 | 0 unsigned    | String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partial-request-ps   | uint64      |32805 | 0 unsigned    | String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partial-request-     |             |      |               |     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       client-ps     | uint64      |32806 | 0 unsigned    | String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| total-attack-        |             |      |               |     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       connection    | container   |32807 | 5 map         | Object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low-percentile-l     | list        |32808 | 4 array       | Array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mid-percentile-l     | list        |32809 | 4 array       | Array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high-percentile-l    | list        |32810 | 4 array       | Array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peak-l               | list        |32811 | 4 array       | Array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attack-detail        | container   |32812 | 5 map         | Object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</w:t>
      </w:r>
      <w:commentRangeStart w:id="142"/>
      <w:r w:rsidRPr="009223BB">
        <w:rPr>
          <w:rFonts w:ascii="Courier New" w:hAnsi="Courier New" w:cs="Courier New"/>
          <w:sz w:val="16"/>
          <w:szCs w:val="16"/>
        </w:rPr>
        <w:t xml:space="preserve">id   </w:t>
      </w:r>
      <w:commentRangeEnd w:id="142"/>
      <w:r w:rsidR="007C4B58">
        <w:rPr>
          <w:rStyle w:val="Marquedecommentaire"/>
        </w:rPr>
        <w:commentReference w:id="142"/>
      </w:r>
      <w:r w:rsidRPr="009223BB">
        <w:rPr>
          <w:rFonts w:ascii="Courier New" w:hAnsi="Courier New" w:cs="Courier New"/>
          <w:sz w:val="16"/>
          <w:szCs w:val="16"/>
        </w:rPr>
        <w:t xml:space="preserve">                | uint32      |32813 | 0 unsigned    | Number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attack-id            | string      |32814 | 3 text string | String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attack-name          | string      |32815 | 3 text string | String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attack-severity      | enumeration |32816 | 0 unsigned    | String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start-time           | uint64      |32817 | 0 unsigned    | String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end-time             | uint64      |</w:t>
      </w:r>
      <w:commentRangeStart w:id="143"/>
      <w:r w:rsidRPr="009223BB">
        <w:rPr>
          <w:rFonts w:ascii="Courier New" w:hAnsi="Courier New" w:cs="Courier New"/>
          <w:sz w:val="16"/>
          <w:szCs w:val="16"/>
        </w:rPr>
        <w:t>32819</w:t>
      </w:r>
      <w:commentRangeEnd w:id="143"/>
      <w:r w:rsidR="00750575">
        <w:rPr>
          <w:rStyle w:val="Marquedecommentaire"/>
        </w:rPr>
        <w:commentReference w:id="143"/>
      </w:r>
      <w:r w:rsidRPr="009223BB">
        <w:rPr>
          <w:rFonts w:ascii="Courier New" w:hAnsi="Courier New" w:cs="Courier New"/>
          <w:sz w:val="16"/>
          <w:szCs w:val="16"/>
        </w:rPr>
        <w:t xml:space="preserve"> | 0 unsigned    | String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source-count         | container   |32820 | 5 map         | Object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top-talker           | container   |32821 | 5 map         | Object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spoofed-status       | boolean     |32822 | 7 bits 20     | False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                     |             |      | 7 bits 21     | True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low-percentile-c     | container   |32823 | 5 map         | Object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mid-percentile-c     | container   |32824 | 5 map         | Object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high-percentile-c    | container   |32825 | 5 map         | Object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peak-c               | container   |32826 | 5 map         | Object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baseline             | container   |32827 | 5 map         | Object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current-config       | container   |32828 | 5 map         | Object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max-config-values    | container   |32829 | 5 map         | Object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min-config-values    | container   |32830 | 5 map         | Object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supported-units      | container   |32831 | 5 map         | Object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server-initiated-    | boolean     |32832 | 7 bits 20     | False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         telemetry   |             |      | 7 bits 21     | True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+----------------------+-------------+------+---------------+--------+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11.  IANA Considerations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11.1.  DOTS Signal Channel CBOR Key Values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This specification registers the DOTS telemetry attributes in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IANA "DOTS Signal Channel CBOR Key Values" registry available at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https://www.iana.org/assignments/dots/dots.xhtml#dots-signal-channel-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cbor-key-values.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DOTS telemetry attributes defined in this specification are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comprehension-optional parameters.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  Note to the RFC Editor: (1) CBOR keys are assigned from the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32768-49151 range. (2) Please assign the following suggested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values.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+----------------------+-------+-------+------------+---------------+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Parameter Name       | CBOR  | CBOR  | Change     | Specification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                     | Key   | Major | Controller | Document(s)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                     | Value | Type  |            |            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+----------------------+-------+-------+------------+---------------+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ietf-dots-signal-cha | </w:t>
      </w:r>
      <w:commentRangeStart w:id="144"/>
      <w:r w:rsidRPr="009223BB">
        <w:rPr>
          <w:rFonts w:ascii="Courier New" w:hAnsi="Courier New" w:cs="Courier New"/>
          <w:sz w:val="16"/>
          <w:szCs w:val="16"/>
        </w:rPr>
        <w:t>32776</w:t>
      </w:r>
      <w:commentRangeEnd w:id="144"/>
      <w:r w:rsidR="007C4B58">
        <w:rPr>
          <w:rStyle w:val="Marquedecommentaire"/>
        </w:rPr>
        <w:commentReference w:id="144"/>
      </w:r>
      <w:r w:rsidRPr="009223BB">
        <w:rPr>
          <w:rFonts w:ascii="Courier New" w:hAnsi="Courier New" w:cs="Courier New"/>
          <w:sz w:val="16"/>
          <w:szCs w:val="16"/>
        </w:rPr>
        <w:t xml:space="preserve"> |   5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nnel:telemetry       |       |       |            |            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tsid                 | 32777 |   0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telemetry-config     | 32778 |   5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low-percentile       | 32779 | 6tag4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mid-percentile       | 32780 | 6tag4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high-percentile      | 32781 | 6tag4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unit-config          | 32782 |   4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unit                 | 32783 |   0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unit-status          | 32784 |   7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total-pipe-capability| 32785 |   4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pipe                 | 32786 |   0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pre-mitigation       | 32787 |   4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ietf-dots-signal-cha | 32788 |   5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nnel:telemetry       |       |       |            |            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total-traffic-       | 32789 |   4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|    normal-baseline   |       |       |            |            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low-percentile-g     | 32790 |   0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mid-percentile-g     | 32791 |   0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high-percentile-g    | 32792 |   0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peak-g               | 32793 |   0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total-attack-traffic | 32794 |   4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total-traffic        | 32795 |   4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total-connection-    | 32796 |   4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       capacity      |       |       |            |            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connection           | 32797 |   0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connection-client    | 32798 |   0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embryonic            | 32799 |   0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embryonic-client     | 32800 |   0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connection-ps        | 32801 |   0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connection-client-ps | 32802 |   0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request-ps           | 32803 |   0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request-client-ps    | 32804 |   0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partial-request-ps   | 32805 |   0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partial-request-     | 32806 |   0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       client-ps     |       |       |            |            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total-attack-        | 32807 |   5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       connection    |       |       |            |            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low-percentile-l     | 32808 |   4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mid-percentile-l     | 32809 |   4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high-percentile-l    | 32810 |   4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peak-l               | 32811 |   4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attack-detail        | 32812 |   5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</w:t>
      </w:r>
      <w:commentRangeStart w:id="146"/>
      <w:r w:rsidRPr="009223BB">
        <w:rPr>
          <w:rFonts w:ascii="Courier New" w:hAnsi="Courier New" w:cs="Courier New"/>
          <w:sz w:val="16"/>
          <w:szCs w:val="16"/>
        </w:rPr>
        <w:t xml:space="preserve">id </w:t>
      </w:r>
      <w:commentRangeEnd w:id="146"/>
      <w:r w:rsidR="007C4B58">
        <w:rPr>
          <w:rStyle w:val="Marquedecommentaire"/>
        </w:rPr>
        <w:commentReference w:id="146"/>
      </w:r>
      <w:r w:rsidRPr="009223BB">
        <w:rPr>
          <w:rFonts w:ascii="Courier New" w:hAnsi="Courier New" w:cs="Courier New"/>
          <w:sz w:val="16"/>
          <w:szCs w:val="16"/>
        </w:rPr>
        <w:t xml:space="preserve">                  | 32813 |   0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attack-id            | 32814 |   3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attack-name          | 32815 |   3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attack-severity      | 32816 |   0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start-time           | 32817 |   0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end-time             | </w:t>
      </w:r>
      <w:commentRangeStart w:id="147"/>
      <w:r w:rsidRPr="009223BB">
        <w:rPr>
          <w:rFonts w:ascii="Courier New" w:hAnsi="Courier New" w:cs="Courier New"/>
          <w:sz w:val="16"/>
          <w:szCs w:val="16"/>
        </w:rPr>
        <w:t>32819</w:t>
      </w:r>
      <w:commentRangeEnd w:id="147"/>
      <w:r w:rsidR="00750575">
        <w:rPr>
          <w:rStyle w:val="Marquedecommentaire"/>
        </w:rPr>
        <w:commentReference w:id="147"/>
      </w:r>
      <w:r w:rsidRPr="009223BB">
        <w:rPr>
          <w:rFonts w:ascii="Courier New" w:hAnsi="Courier New" w:cs="Courier New"/>
          <w:sz w:val="16"/>
          <w:szCs w:val="16"/>
        </w:rPr>
        <w:t xml:space="preserve"> |   0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source-count         | 32820 |   5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top-talker           | 32821 |   5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spoofed-status       | 32822 |   7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low-percentile-c     | 32823 |   5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mid-percentile-c     | 32824 |   5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high-percentile-c    | 32825 |   5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peak-c               | 32826 |   5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ietf-dots-signal-cha | 32827 |   5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current-config       | 32828 |   5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max-config-value     | 32829 |   5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min-config-values    | 32830 |   5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supported-units      | 32831 |   5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server-initiated-    | 32832 |   7   |    IESG    |   [RFCXXXX]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|          telemetry   |       |       |            |               |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+----------------------+-------+-------+------------+---------------+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11.2.  DOTS Signal Channel Conflict Cause Codes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This specification requests IANA to assign a new code from the "DOTS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Signal Channel Conflict Cause Codes" registry available at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https://www.iana.org/assignments/dots/dots.xhtml#dots-signal-channel-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conflict-cause-codes.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Code Label               Description              Reference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TBA overlapping-pipes   Overlapping pipe scope   [RFCXXXX]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11.3.  DOTS Signal Telemetry YANG Module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This document requests IANA to register the following URI in the "ns"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subregistry within the "IETF XML Registry" [RFC3688]: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URI: urn:ietf:params:xml:ns:yang:ietf-dots-telemetry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        Registrant Contact: The IESG.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XML: N/A; the requested URI is an XML namespace.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This document requests IANA to register the following YANG module 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"YANG Module Names" subregistry [RFC7950] within the "YANG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Parameters" registry.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name: ietf-dots-telemetry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namespace: urn:ietf:params:xml:ns:yang:ietf-dots-telemetry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maintained by IANA: 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prefix: dots-telemetry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reference: RFC XXXX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12.  Security Considerations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Security considerations in [I-D.ietf-dots-signal-channel] need to be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taken into consideration.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13.  Contributors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following individuals have contributed to this document: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48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</w:t>
      </w:r>
      <w:r w:rsidRPr="008606BB">
        <w:rPr>
          <w:rFonts w:ascii="Courier New" w:hAnsi="Courier New" w:cs="Courier New"/>
          <w:sz w:val="16"/>
          <w:szCs w:val="16"/>
          <w:lang w:val="fr-FR"/>
          <w:rPrChange w:id="149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>o  Li Su, CMCC, Email: suli@chinamobile.com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50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151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</w:t>
      </w:r>
      <w:r w:rsidRPr="009223BB">
        <w:rPr>
          <w:rFonts w:ascii="Courier New" w:hAnsi="Courier New" w:cs="Courier New"/>
          <w:sz w:val="16"/>
          <w:szCs w:val="16"/>
        </w:rPr>
        <w:t>o  Jin Peng, CMCC, Email: pengjin@chinamobile.com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o  Pan Wei, Huawei, Email: william.panwei@huawei.com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14.  Acknowledgements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The authors would like to thank Flemming Andreasen, Liang Xia, and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Kaname Nishizuka co-authors of https://tools.ietf.org/html/draft-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doron-dots-telemetry-00 draft and everyone who had contributed to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that document.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Authors would like to thank Kaname Nishizuka, Jon Shallow, Wei Pan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and Yuuhei Hayashi for comments and review.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15.  References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15.1.  Normative References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[Enterprise-Numbers]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"Private Enterprise Numbers", 2005, &lt;http://www.iana.org/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assignments/enterprise-numbers.html&gt;.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[I-D.ietf-dots-data-channel]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Boucadair, M. and T. Reddy.K, "Distributed Denial-of-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Service Open Threat Signaling (DOTS) Data Channel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Specification", draft-ietf-dots-data-channel-31 (work 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progress), July 2019.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[I-D.ietf-dots-signal-call-home]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Reddy.K, T., Boucadair, M., and J. Shallow, "Distributed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Denial-of-Service Open Threat Signaling (DOTS) Signal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Channel Call Home", draft-ietf-dots-signal-call-home-07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(work in progress), November 2019.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[I-D.ietf-dots-signal-channel]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Reddy.K, T., Boucadair, M., Patil, P., Mortensen, A., and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N. Teague, "Distributed Denial-of-Service Open Threat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Signaling (DOTS) Signal Channel Specification", draft-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ietf-dots-signal-channel-41 (work in progress), January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2020.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[RFC2119]  Bradner, S., "Key words for use in RFCs to Indicate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Requirement Levels", BCP 14, RFC 2119,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 xml:space="preserve">              DOI 10.17487/RFC2119, March 1997,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&lt;https://www.rfc-editor.org/info/rfc2119&gt;.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[RFC3688]  Mealling, M., "The IETF XML Registry", BCP 81, RFC 3688,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DOI 10.17487/RFC3688, January 2004,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&lt;https://www.rfc-editor.org/info/rfc3688&gt;.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[RFC6991]  Schoenwaelder, J., Ed., "Common YANG Data Types",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RFC 6991, DOI 10.17487/RFC6991, July 2013,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&lt;https://www.rfc-editor.org/info/rfc6991&gt;.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[RFC7049]  Bormann, C. and P. Hoffman, "Concise Binary Object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Representation (CBOR)", RFC 7049, DOI 10.17487/RFC7049,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October 2013, &lt;https://www.rfc-editor.org/info/rfc7049&gt;.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[RFC7641]  Hartke, K., "Observing Resources in the Constrained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Application Protocol (CoAP)", RFC 7641,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DOI 10.17487/RFC7641, September 2015,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&lt;https://www.rfc-editor.org/info/rfc7641&gt;.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[RFC7950]  Bjorklund, M., Ed., "The YANG 1.1 Data Modeling Language",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RFC 7950, DOI 10.17487/RFC7950, August 2016,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&lt;https://www.rfc-editor.org/info/rfc7950&gt;.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[RFC7959]  Bormann, C. and Z. Shelby, Ed., "Block-Wise Transfers 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the Constrained Application Protocol (CoAP)", RFC 7959,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DOI 10.17487/RFC7959, August 2016,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&lt;https://www.rfc-editor.org/info/rfc7959&gt;.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[RFC8174]  Leiba, B., "Ambiguity of Uppercase vs Lowercase in RFC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2119 Key Words", BCP 14, RFC 8174, DOI 10.17487/RFC8174,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May 2017, &lt;https://www.rfc-editor.org/info/rfc8174&gt;.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>15.2.  Informative References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[I-D.ietf-dots-signal-filter-control]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Nishizuka, K., Boucadair, M., Reddy.K, T., and T. Nagata,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"Controlling Filtering Rules Using Distributed Denial-of-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Service Open Threat Signaling (DOTS) Signal Channel",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draft-ietf-dots-signal-filter-control-02 (work 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progress), September 2019.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[I-D.ietf-dots-use-cases]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Dobbins, R., Migault, D., Moskowitz, R., Teague, N., Xia,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L., and K. Nishizuka, "Use cases for DDoS Open Threat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Signaling", draft-ietf-dots-use-cases-20 (work in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progress), September 2019.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[RFC2330]  Paxson, V., Almes, G., Mahdavi, J., and M. Mathis,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"Framework for IP Performance Metrics", RFC 2330,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DOI 10.17487/RFC2330, May 1998,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&lt;https://www.rfc-editor.org/info/rfc2330&gt;.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[RFC8340]  Bjorklund, M. and L. Berger, Ed., "YANG Tree Diagrams",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BCP 215, RFC 8340, DOI 10.17487/RFC8340, March 2018,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&lt;https://www.rfc-editor.org/info/rfc8340&gt;.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[RFC8345]  Clemm, A., Medved, J., Varga, R., Bahadur, N.,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Ananthakrishnan, H., and X. Liu, "A YANG Data Model for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Network Topologies", RFC 8345, DOI 10.17487/RFC8345, March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2018, &lt;https://www.rfc-editor.org/info/rfc8345&gt;.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[RFC8612]  Mortensen, A., Reddy, T., and R. Moskowitz, "DDoS Open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Threat Signaling (DOTS) Requirements", RFC 8612,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DOI 10.17487/RFC8612, May 2019,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           &lt;https://www.rfc-editor.org/info/rfc8612&gt;.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lastRenderedPageBreak/>
        <w:t>Authors' Addresses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Mohamed Boucadair (editor)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52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</w:t>
      </w:r>
      <w:r w:rsidRPr="008606BB">
        <w:rPr>
          <w:rFonts w:ascii="Courier New" w:hAnsi="Courier New" w:cs="Courier New"/>
          <w:sz w:val="16"/>
          <w:szCs w:val="16"/>
          <w:lang w:val="fr-FR"/>
          <w:rPrChange w:id="153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>Orange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54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155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Rennes  35000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56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157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France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58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59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160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Email: mohamed.boucadair@orange.com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61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62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163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</w:t>
      </w:r>
      <w:r w:rsidRPr="009223BB">
        <w:rPr>
          <w:rFonts w:ascii="Courier New" w:hAnsi="Courier New" w:cs="Courier New"/>
          <w:sz w:val="16"/>
          <w:szCs w:val="16"/>
        </w:rPr>
        <w:t>Tirumaleswar Reddy (editor)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McAfee, Inc.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Embassy Golf Link Business Park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Bangalore, Karnataka  560071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64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</w:t>
      </w:r>
      <w:r w:rsidRPr="008606BB">
        <w:rPr>
          <w:rFonts w:ascii="Courier New" w:hAnsi="Courier New" w:cs="Courier New"/>
          <w:sz w:val="16"/>
          <w:szCs w:val="16"/>
          <w:lang w:val="fr-FR"/>
          <w:rPrChange w:id="165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>India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66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67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168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Email: kondtir@gmail.com</w:t>
      </w: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69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70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</w:p>
    <w:p w:rsidR="009223BB" w:rsidRPr="008606BB" w:rsidRDefault="009223BB" w:rsidP="009223BB">
      <w:pPr>
        <w:spacing w:after="0"/>
        <w:rPr>
          <w:rFonts w:ascii="Courier New" w:hAnsi="Courier New" w:cs="Courier New"/>
          <w:sz w:val="16"/>
          <w:szCs w:val="16"/>
          <w:lang w:val="fr-FR"/>
          <w:rPrChange w:id="171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172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Ehud Doron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8606BB">
        <w:rPr>
          <w:rFonts w:ascii="Courier New" w:hAnsi="Courier New" w:cs="Courier New"/>
          <w:sz w:val="16"/>
          <w:szCs w:val="16"/>
          <w:lang w:val="fr-FR"/>
          <w:rPrChange w:id="173" w:author="BOUCADAIR Mohamed TGI/OLN" w:date="2020-02-03T07:15:00Z">
            <w:rPr>
              <w:rFonts w:ascii="Courier New" w:hAnsi="Courier New" w:cs="Courier New"/>
              <w:sz w:val="16"/>
              <w:szCs w:val="16"/>
            </w:rPr>
          </w:rPrChange>
        </w:rPr>
        <w:t xml:space="preserve">   </w:t>
      </w:r>
      <w:r w:rsidRPr="009223BB">
        <w:rPr>
          <w:rFonts w:ascii="Courier New" w:hAnsi="Courier New" w:cs="Courier New"/>
          <w:sz w:val="16"/>
          <w:szCs w:val="16"/>
        </w:rPr>
        <w:t>Radware Ltd.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Raoul Wallenberg Street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Tel-Aviv  69710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Israel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Email: ehudd@radware.com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Meiling Chen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CMCC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32, Xuanwumen West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BeiJing, BeiJing  100053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China</w:t>
      </w: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p w:rsidR="009223BB" w:rsidRPr="009223BB" w:rsidRDefault="009223BB" w:rsidP="009223BB">
      <w:pPr>
        <w:spacing w:after="0"/>
        <w:rPr>
          <w:rFonts w:ascii="Courier New" w:hAnsi="Courier New" w:cs="Courier New"/>
          <w:sz w:val="16"/>
          <w:szCs w:val="16"/>
        </w:rPr>
      </w:pPr>
      <w:r w:rsidRPr="009223BB">
        <w:rPr>
          <w:rFonts w:ascii="Courier New" w:hAnsi="Courier New" w:cs="Courier New"/>
          <w:sz w:val="16"/>
          <w:szCs w:val="16"/>
        </w:rPr>
        <w:t xml:space="preserve">   Email: chenmeiling@chinamobile.com</w:t>
      </w:r>
    </w:p>
    <w:p w:rsidR="00B7505D" w:rsidRPr="009223BB" w:rsidRDefault="00B7505D" w:rsidP="009223BB">
      <w:pPr>
        <w:spacing w:after="0"/>
        <w:rPr>
          <w:rFonts w:ascii="Courier New" w:hAnsi="Courier New" w:cs="Courier New"/>
          <w:sz w:val="16"/>
          <w:szCs w:val="16"/>
        </w:rPr>
      </w:pPr>
    </w:p>
    <w:sectPr w:rsidR="00B7505D" w:rsidRPr="009223BB" w:rsidSect="00B75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1" w:author="Jon Shallow" w:date="2020-02-03T08:12:00Z" w:initials="JS">
    <w:p w:rsidR="008606BB" w:rsidRDefault="008606BB" w:rsidP="00927C75">
      <w:r>
        <w:rPr>
          <w:rStyle w:val="Marquedecommentaire"/>
        </w:rPr>
        <w:annotationRef/>
      </w:r>
      <w:r>
        <w:t>I find DOTS Telemetry Setup and Configuration a little confusing as a title.  – it is referring to telemetry setup which comprises of configuration (6.1), pipe(6.2) and baseline information(6.3).  I would prefer it to be just “6.  DOTS Telemetry Setup Configuration”</w:t>
      </w:r>
    </w:p>
    <w:p w:rsidR="008606BB" w:rsidRDefault="008606BB">
      <w:pPr>
        <w:pStyle w:val="Commentaire"/>
      </w:pPr>
    </w:p>
    <w:p w:rsidR="00B15B44" w:rsidRDefault="00B15B44">
      <w:pPr>
        <w:pStyle w:val="Commentaire"/>
      </w:pPr>
      <w:r>
        <w:t xml:space="preserve">Med: Works for me. </w:t>
      </w:r>
    </w:p>
  </w:comment>
  <w:comment w:id="27" w:author="Jon Shallow" w:date="2020-02-03T08:16:00Z" w:initials="JS">
    <w:p w:rsidR="008606BB" w:rsidRDefault="008606BB" w:rsidP="00927C75">
      <w:r>
        <w:rPr>
          <w:rStyle w:val="Marquedecommentaire"/>
        </w:rPr>
        <w:annotationRef/>
      </w:r>
      <w:r>
        <w:t xml:space="preserve">Having server-initiated-telemetry under max-config-values, but not min-config-values makes no sense to me.  I think it should be under telemetry-config at the level of current-config and possibly removed from current-config as well.  </w:t>
      </w:r>
    </w:p>
    <w:p w:rsidR="008606BB" w:rsidRDefault="008606BB">
      <w:pPr>
        <w:pStyle w:val="Commentaire"/>
      </w:pPr>
    </w:p>
    <w:p w:rsidR="00B15B44" w:rsidRDefault="00B15B44">
      <w:pPr>
        <w:pStyle w:val="Commentaire"/>
      </w:pPr>
      <w:r>
        <w:t xml:space="preserve">Med: It is in the max container because setting that value to “false” under that container means that the server does not support sending pre-mitigation telemetry. </w:t>
      </w:r>
    </w:p>
    <w:p w:rsidR="00B15B44" w:rsidRDefault="00B15B44">
      <w:pPr>
        <w:pStyle w:val="Commentaire"/>
      </w:pPr>
      <w:r>
        <w:t xml:space="preserve">We can put it under min as well but do we have a case where setting it to “true” has a meaning? </w:t>
      </w:r>
    </w:p>
  </w:comment>
  <w:comment w:id="34" w:author="Jon Shallow" w:date="2020-02-03T07:20:00Z" w:initials="JS">
    <w:p w:rsidR="008606BB" w:rsidRDefault="008606BB">
      <w:pPr>
        <w:pStyle w:val="Commentaire"/>
      </w:pPr>
      <w:r>
        <w:rPr>
          <w:rStyle w:val="Marquedecommentaire"/>
        </w:rPr>
        <w:annotationRef/>
      </w:r>
      <w:r>
        <w:t>This has to be on a per configuration, pipe or baseline basis as these have to be unique.  I do not want to wipe out configuration by when sending a new baseline with a higher tsid.</w:t>
      </w:r>
    </w:p>
    <w:p w:rsidR="008606BB" w:rsidRDefault="008606BB">
      <w:pPr>
        <w:pStyle w:val="Commentaire"/>
      </w:pPr>
    </w:p>
    <w:p w:rsidR="008606BB" w:rsidRDefault="008606BB">
      <w:pPr>
        <w:pStyle w:val="Commentaire"/>
      </w:pPr>
      <w:r>
        <w:t xml:space="preserve">Med: Agree. This is what is supported by the model. </w:t>
      </w:r>
    </w:p>
  </w:comment>
  <w:comment w:id="44" w:author="Jon Shallow" w:date="2020-02-03T08:16:00Z" w:initials="JS">
    <w:p w:rsidR="008606BB" w:rsidRDefault="008606BB" w:rsidP="00927C75">
      <w:pPr>
        <w:pStyle w:val="Commentaire"/>
      </w:pPr>
      <w:r>
        <w:rPr>
          <w:rStyle w:val="Marquedecommentaire"/>
        </w:rPr>
        <w:annotationRef/>
      </w:r>
      <w:r>
        <w:t>For the Signal Channel, we have “   Upon bootstrapping or reboot, a DOTS client MAY send a DELETE request</w:t>
      </w:r>
    </w:p>
    <w:p w:rsidR="008606BB" w:rsidRDefault="008606BB" w:rsidP="00927C75">
      <w:pPr>
        <w:pStyle w:val="Commentaire"/>
      </w:pPr>
      <w:r>
        <w:t xml:space="preserve">   to set the configuration parameters to default values.  Such a</w:t>
      </w:r>
    </w:p>
    <w:p w:rsidR="008606BB" w:rsidRDefault="008606BB" w:rsidP="00927C75">
      <w:pPr>
        <w:pStyle w:val="Commentaire"/>
      </w:pPr>
      <w:r>
        <w:t xml:space="preserve">   request does not include any 'sid'.”  I believe we need an equivalent here, or indicate that 6.4 is there.</w:t>
      </w:r>
    </w:p>
    <w:p w:rsidR="00B15B44" w:rsidRDefault="00B15B44" w:rsidP="00927C75">
      <w:pPr>
        <w:pStyle w:val="Commentaire"/>
      </w:pPr>
    </w:p>
    <w:p w:rsidR="00B15B44" w:rsidRDefault="00B15B44" w:rsidP="00927C75">
      <w:pPr>
        <w:pStyle w:val="Commentaire"/>
      </w:pPr>
      <w:r>
        <w:t xml:space="preserve">Med: Fixed. </w:t>
      </w:r>
    </w:p>
  </w:comment>
  <w:comment w:id="45" w:author="Jon Shallow" w:date="2020-02-03T08:16:00Z" w:initials="JS">
    <w:p w:rsidR="008606BB" w:rsidRDefault="008606BB">
      <w:pPr>
        <w:pStyle w:val="Commentaire"/>
      </w:pPr>
      <w:r>
        <w:rPr>
          <w:rStyle w:val="Marquedecommentaire"/>
        </w:rPr>
        <w:annotationRef/>
      </w:r>
      <w:r>
        <w:t>6.4 contradicts this by allowing just ‘cuid’.</w:t>
      </w:r>
    </w:p>
    <w:p w:rsidR="007C5F9B" w:rsidRDefault="007C5F9B">
      <w:pPr>
        <w:pStyle w:val="Commentaire"/>
      </w:pPr>
    </w:p>
    <w:p w:rsidR="007C5F9B" w:rsidRDefault="00B15B44">
      <w:pPr>
        <w:pStyle w:val="Commentaire"/>
      </w:pPr>
      <w:r>
        <w:t xml:space="preserve">Med: Good catch. </w:t>
      </w:r>
    </w:p>
  </w:comment>
  <w:comment w:id="84" w:author="Jon Shallow" w:date="2020-02-03T08:16:00Z" w:initials="JS">
    <w:p w:rsidR="008606BB" w:rsidRDefault="008606BB">
      <w:pPr>
        <w:pStyle w:val="Commentaire"/>
      </w:pPr>
      <w:r>
        <w:rPr>
          <w:rStyle w:val="Marquedecommentaire"/>
        </w:rPr>
        <w:annotationRef/>
      </w:r>
      <w:r>
        <w:t>Indent is missing here as total-trsffic-normal-baseline is at the same level as id under baseline.</w:t>
      </w:r>
    </w:p>
    <w:p w:rsidR="00B15B44" w:rsidRDefault="00B15B44">
      <w:pPr>
        <w:pStyle w:val="Commentaire"/>
      </w:pPr>
    </w:p>
    <w:p w:rsidR="00B15B44" w:rsidRDefault="00B15B44">
      <w:pPr>
        <w:pStyle w:val="Commentaire"/>
      </w:pPr>
      <w:r>
        <w:t>Med: Fixed.</w:t>
      </w:r>
    </w:p>
  </w:comment>
  <w:comment w:id="92" w:author="Jon Shallow" w:date="2020-02-03T08:19:00Z" w:initials="JS">
    <w:p w:rsidR="008606BB" w:rsidRDefault="008606BB">
      <w:pPr>
        <w:pStyle w:val="Commentaire"/>
      </w:pPr>
      <w:r>
        <w:rPr>
          <w:rStyle w:val="Marquedecommentaire"/>
        </w:rPr>
        <w:annotationRef/>
      </w:r>
      <w:r>
        <w:t>This should be vendor-id – which is missing out of the cbor mapping tables.</w:t>
      </w:r>
    </w:p>
    <w:p w:rsidR="00B15B44" w:rsidRDefault="00B15B44">
      <w:pPr>
        <w:pStyle w:val="Commentaire"/>
      </w:pPr>
    </w:p>
    <w:p w:rsidR="00B15B44" w:rsidRDefault="00B15B44">
      <w:pPr>
        <w:pStyle w:val="Commentaire"/>
      </w:pPr>
      <w:r>
        <w:t>Med: This one was on purpose to avoid defining many ids. Please let me know if you prefer having dedicated ones.</w:t>
      </w:r>
    </w:p>
  </w:comment>
  <w:comment w:id="93" w:author="Jon Shallow" w:date="2020-02-03T08:19:00Z" w:initials="JS">
    <w:p w:rsidR="008606BB" w:rsidRDefault="008606BB">
      <w:pPr>
        <w:pStyle w:val="Commentaire"/>
      </w:pPr>
      <w:r>
        <w:rPr>
          <w:rStyle w:val="Marquedecommentaire"/>
        </w:rPr>
        <w:annotationRef/>
      </w:r>
      <w:r>
        <w:t>Not in CBOR mappingattack-id tables</w:t>
      </w:r>
    </w:p>
    <w:p w:rsidR="008B25C3" w:rsidRDefault="008B25C3">
      <w:pPr>
        <w:pStyle w:val="Commentaire"/>
      </w:pPr>
    </w:p>
    <w:p w:rsidR="008B25C3" w:rsidRDefault="008B25C3">
      <w:pPr>
        <w:pStyle w:val="Commentaire"/>
      </w:pPr>
      <w:r>
        <w:t>Med: See above.</w:t>
      </w:r>
    </w:p>
  </w:comment>
  <w:comment w:id="94" w:author="Jon Shallow" w:date="2020-02-03T08:19:00Z" w:initials="JS">
    <w:p w:rsidR="008606BB" w:rsidRDefault="008606BB">
      <w:pPr>
        <w:pStyle w:val="Commentaire"/>
      </w:pPr>
      <w:r>
        <w:rPr>
          <w:rStyle w:val="Marquedecommentaire"/>
        </w:rPr>
        <w:annotationRef/>
      </w:r>
      <w:r>
        <w:t>Emergency starts at 1 in the YANG module</w:t>
      </w:r>
    </w:p>
    <w:p w:rsidR="008B25C3" w:rsidRDefault="008B25C3">
      <w:pPr>
        <w:pStyle w:val="Commentaire"/>
      </w:pPr>
    </w:p>
    <w:p w:rsidR="008B25C3" w:rsidRDefault="008B25C3">
      <w:pPr>
        <w:pStyle w:val="Commentaire"/>
      </w:pPr>
      <w:r>
        <w:t xml:space="preserve">Med: Good catch. </w:t>
      </w:r>
    </w:p>
  </w:comment>
  <w:comment w:id="101" w:author="Jon Shallow" w:date="2020-02-03T08:20:00Z" w:initials="JS">
    <w:p w:rsidR="008606BB" w:rsidRDefault="008606BB">
      <w:pPr>
        <w:pStyle w:val="Commentaire"/>
      </w:pPr>
      <w:r>
        <w:rPr>
          <w:rStyle w:val="Marquedecommentaire"/>
        </w:rPr>
        <w:annotationRef/>
      </w:r>
      <w:r>
        <w:t>Repeated use makes it hard of reading.  Can we not just define it somewhere and then refer to it?</w:t>
      </w:r>
    </w:p>
    <w:p w:rsidR="008B25C3" w:rsidRDefault="008B25C3">
      <w:pPr>
        <w:pStyle w:val="Commentaire"/>
      </w:pPr>
    </w:p>
    <w:p w:rsidR="008B25C3" w:rsidRDefault="008B25C3">
      <w:pPr>
        <w:pStyle w:val="Commentaire"/>
      </w:pPr>
      <w:r>
        <w:t>Med: Agree. We are planning to work on Sections 7 and 8 for -02.</w:t>
      </w:r>
    </w:p>
  </w:comment>
  <w:comment w:id="102" w:author="Jon Shallow" w:date="2020-02-03T08:21:00Z" w:initials="JS">
    <w:p w:rsidR="008606BB" w:rsidRDefault="008606BB">
      <w:pPr>
        <w:pStyle w:val="Commentaire"/>
      </w:pPr>
      <w:r>
        <w:rPr>
          <w:rStyle w:val="Marquedecommentaire"/>
        </w:rPr>
        <w:annotationRef/>
      </w:r>
      <w:r>
        <w:t>Should be vendor-id</w:t>
      </w:r>
    </w:p>
    <w:p w:rsidR="008B25C3" w:rsidRDefault="008B25C3">
      <w:pPr>
        <w:pStyle w:val="Commentaire"/>
      </w:pPr>
    </w:p>
    <w:p w:rsidR="008B25C3" w:rsidRDefault="008B25C3">
      <w:pPr>
        <w:pStyle w:val="Commentaire"/>
      </w:pPr>
      <w:r>
        <w:t>Med: discussed above.</w:t>
      </w:r>
    </w:p>
  </w:comment>
  <w:comment w:id="142" w:author="Jon Shallow" w:date="2020-02-03T08:21:00Z" w:initials="JS">
    <w:p w:rsidR="008B25C3" w:rsidRDefault="008606BB">
      <w:pPr>
        <w:pStyle w:val="Commentaire"/>
      </w:pPr>
      <w:r>
        <w:rPr>
          <w:rStyle w:val="Marquedecommentaire"/>
        </w:rPr>
        <w:annotationRef/>
      </w:r>
      <w:r>
        <w:t>Need both id and vendor-id</w:t>
      </w:r>
    </w:p>
  </w:comment>
  <w:comment w:id="143" w:author="Jon Shallow" w:date="2020-02-03T08:22:00Z" w:initials="JS">
    <w:p w:rsidR="008606BB" w:rsidRDefault="008606BB">
      <w:pPr>
        <w:pStyle w:val="Commentaire"/>
      </w:pPr>
      <w:r>
        <w:rPr>
          <w:rStyle w:val="Marquedecommentaire"/>
        </w:rPr>
        <w:annotationRef/>
      </w:r>
      <w:r>
        <w:t>Where is 32818 ?</w:t>
      </w:r>
    </w:p>
    <w:p w:rsidR="008B25C3" w:rsidRDefault="008B25C3">
      <w:pPr>
        <w:pStyle w:val="Commentaire"/>
      </w:pPr>
    </w:p>
    <w:p w:rsidR="008B25C3" w:rsidRDefault="008B25C3">
      <w:pPr>
        <w:pStyle w:val="Commentaire"/>
      </w:pPr>
      <w:r>
        <w:t>Med: I think this was deleted to merge when merging some entries (id, vendor-id)</w:t>
      </w:r>
    </w:p>
  </w:comment>
  <w:comment w:id="144" w:author="Jon Shallow" w:date="2020-02-03T08:32:00Z" w:initials="JS">
    <w:p w:rsidR="008606BB" w:rsidRPr="007C4B58" w:rsidRDefault="008606BB" w:rsidP="007C4B58">
      <w:pPr>
        <w:pStyle w:val="PrformatHTML"/>
        <w:rPr>
          <w:color w:val="000000"/>
        </w:rPr>
      </w:pPr>
      <w:r>
        <w:rPr>
          <w:rStyle w:val="Marquedecommentaire"/>
        </w:rPr>
        <w:annotationRef/>
      </w:r>
      <w:r>
        <w:t xml:space="preserve">These keys requires 3 bytes – and telemetry information is going to be difficult to fit into a packet.  I appreciate that </w:t>
      </w:r>
      <w:r w:rsidRPr="007C4B58">
        <w:rPr>
          <w:color w:val="000000"/>
        </w:rPr>
        <w:t>comprehension-required</w:t>
      </w:r>
    </w:p>
    <w:p w:rsidR="008606BB" w:rsidRDefault="008606BB">
      <w:pPr>
        <w:pStyle w:val="Commentaire"/>
      </w:pPr>
      <w:r>
        <w:t>Is for numbers less than 0x8000 – perhaps the comprehension-required range is reduced and also has a section higher up so the total of 0x8000 still stands so less bytes can be used here.</w:t>
      </w:r>
    </w:p>
    <w:p w:rsidR="00165E9C" w:rsidRDefault="00165E9C">
      <w:pPr>
        <w:pStyle w:val="Commentaire"/>
      </w:pPr>
    </w:p>
    <w:p w:rsidR="00165E9C" w:rsidRDefault="00165E9C">
      <w:pPr>
        <w:pStyle w:val="Commentaire"/>
      </w:pPr>
      <w:r>
        <w:t>Med: This is a major one. We need to assess the gain, but it is possible to update our assignment policies and reassign, e.g., 128-255 range to be comprehension-optional (specific for telemetry). T</w:t>
      </w:r>
      <w:r w:rsidR="001D647E">
        <w:t>his would means that the telemetry spec will be tagged as updating the base signal channel spec. We need to discuss this.</w:t>
      </w:r>
      <w:bookmarkStart w:id="145" w:name="_GoBack"/>
      <w:bookmarkEnd w:id="145"/>
    </w:p>
  </w:comment>
  <w:comment w:id="146" w:author="Jon Shallow" w:date="2020-02-02T16:02:00Z" w:initials="JS">
    <w:p w:rsidR="008606BB" w:rsidRDefault="008606BB">
      <w:pPr>
        <w:pStyle w:val="Commentaire"/>
      </w:pPr>
      <w:r>
        <w:rPr>
          <w:rStyle w:val="Marquedecommentaire"/>
        </w:rPr>
        <w:annotationRef/>
      </w:r>
      <w:r>
        <w:t>Need both id and vendor-id</w:t>
      </w:r>
    </w:p>
  </w:comment>
  <w:comment w:id="147" w:author="Jon Shallow" w:date="2020-02-01T20:58:00Z" w:initials="JS">
    <w:p w:rsidR="008606BB" w:rsidRDefault="008606BB">
      <w:pPr>
        <w:pStyle w:val="Commentaire"/>
      </w:pPr>
      <w:r>
        <w:rPr>
          <w:rStyle w:val="Marquedecommentaire"/>
        </w:rPr>
        <w:annotationRef/>
      </w:r>
      <w:r>
        <w:t>32818 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3BB"/>
    <w:rsid w:val="00165E9C"/>
    <w:rsid w:val="001D647E"/>
    <w:rsid w:val="00302057"/>
    <w:rsid w:val="0042223E"/>
    <w:rsid w:val="00434B99"/>
    <w:rsid w:val="005703F3"/>
    <w:rsid w:val="00582A63"/>
    <w:rsid w:val="00615DED"/>
    <w:rsid w:val="006E7BDB"/>
    <w:rsid w:val="00750575"/>
    <w:rsid w:val="007C4B58"/>
    <w:rsid w:val="007C57BD"/>
    <w:rsid w:val="007C5F9B"/>
    <w:rsid w:val="008606BB"/>
    <w:rsid w:val="008B25C3"/>
    <w:rsid w:val="008B6785"/>
    <w:rsid w:val="008D6BD5"/>
    <w:rsid w:val="009223BB"/>
    <w:rsid w:val="00927C75"/>
    <w:rsid w:val="00964ECD"/>
    <w:rsid w:val="00AB1DEC"/>
    <w:rsid w:val="00B15B44"/>
    <w:rsid w:val="00B7505D"/>
    <w:rsid w:val="00C93476"/>
    <w:rsid w:val="00CB46C9"/>
    <w:rsid w:val="00D8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27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7C75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927C7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7C7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7C7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7C7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7C75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C4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C4B58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27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7C75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927C7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7C7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7C7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7C7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7C75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C4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C4B5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3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45</Pages>
  <Words>18281</Words>
  <Characters>104202</Characters>
  <Application>Microsoft Office Word</Application>
  <DocSecurity>0</DocSecurity>
  <Lines>868</Lines>
  <Paragraphs>244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ORANGE</Company>
  <LinksUpToDate>false</LinksUpToDate>
  <CharactersWithSpaces>122239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Shallow</dc:creator>
  <cp:lastModifiedBy>BOUCADAIR Mohamed TGI/OLN</cp:lastModifiedBy>
  <cp:revision>5</cp:revision>
  <dcterms:created xsi:type="dcterms:W3CDTF">2020-02-03T07:11:00Z</dcterms:created>
  <dcterms:modified xsi:type="dcterms:W3CDTF">2020-02-03T07:32:00Z</dcterms:modified>
</cp:coreProperties>
</file>